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062" w:rsidRDefault="00852FDC">
      <w:pPr>
        <w:rPr>
          <w:bCs/>
        </w:rPr>
      </w:pPr>
      <w:r>
        <w:rPr>
          <w:rFonts w:hint="eastAsia"/>
          <w:bCs/>
        </w:rPr>
        <w:t>Reviewer Comments:</w:t>
      </w:r>
    </w:p>
    <w:p w:rsidR="00387062" w:rsidRDefault="00387062">
      <w:pPr>
        <w:rPr>
          <w:bCs/>
        </w:rPr>
      </w:pPr>
    </w:p>
    <w:p w:rsidR="00387062" w:rsidRDefault="00852FDC">
      <w:pPr>
        <w:rPr>
          <w:bCs/>
        </w:rPr>
      </w:pPr>
      <w:r>
        <w:rPr>
          <w:rFonts w:hint="eastAsia"/>
          <w:bCs/>
        </w:rPr>
        <w:t>Reviewer: 1</w:t>
      </w:r>
    </w:p>
    <w:p w:rsidR="00387062" w:rsidRDefault="00852FDC">
      <w:pPr>
        <w:rPr>
          <w:bCs/>
        </w:rPr>
      </w:pPr>
      <w:r>
        <w:rPr>
          <w:rFonts w:hint="eastAsia"/>
          <w:bCs/>
        </w:rPr>
        <w:t>Recommendation: AQ - Publish With Minor, Required Changes</w:t>
      </w:r>
    </w:p>
    <w:p w:rsidR="00387062" w:rsidRDefault="00387062">
      <w:pPr>
        <w:rPr>
          <w:bCs/>
        </w:rPr>
      </w:pPr>
    </w:p>
    <w:p w:rsidR="00387062" w:rsidRDefault="00852FDC">
      <w:pPr>
        <w:rPr>
          <w:bCs/>
        </w:rPr>
      </w:pPr>
      <w:r>
        <w:rPr>
          <w:rFonts w:hint="eastAsia"/>
          <w:bCs/>
        </w:rPr>
        <w:t>Comments:</w:t>
      </w:r>
    </w:p>
    <w:p w:rsidR="00387062" w:rsidRDefault="00852FDC">
      <w:pPr>
        <w:rPr>
          <w:bCs/>
        </w:rPr>
      </w:pPr>
      <w:r>
        <w:rPr>
          <w:rFonts w:hint="eastAsia"/>
          <w:bCs/>
        </w:rPr>
        <w:t>Thank you very much for the updated version of the document.</w:t>
      </w:r>
    </w:p>
    <w:p w:rsidR="00387062" w:rsidRDefault="00387062">
      <w:pPr>
        <w:rPr>
          <w:bCs/>
        </w:rPr>
      </w:pPr>
    </w:p>
    <w:p w:rsidR="00387062" w:rsidRDefault="00852FDC">
      <w:pPr>
        <w:rPr>
          <w:bCs/>
        </w:rPr>
      </w:pPr>
      <w:r>
        <w:rPr>
          <w:rFonts w:hint="eastAsia"/>
          <w:bCs/>
        </w:rPr>
        <w:t>== Clarifications ==</w:t>
      </w:r>
    </w:p>
    <w:p w:rsidR="00387062" w:rsidRDefault="00852FDC">
      <w:pPr>
        <w:rPr>
          <w:bCs/>
        </w:rPr>
      </w:pPr>
      <w:r>
        <w:rPr>
          <w:rFonts w:hint="eastAsia"/>
          <w:bCs/>
        </w:rPr>
        <w:t xml:space="preserve">Abstract: line 16 could give the impression to readers that other </w:t>
      </w:r>
      <w:r>
        <w:rPr>
          <w:rFonts w:hint="eastAsia"/>
          <w:bCs/>
        </w:rPr>
        <w:t>hardware manufacturers also provide SGX: "hardware manufacturers such as Intel released a new processor feature called Software Guard eXtension (SGX)".</w:t>
      </w:r>
    </w:p>
    <w:p w:rsidR="00387062" w:rsidRDefault="00852FDC">
      <w:pPr>
        <w:rPr>
          <w:bCs/>
        </w:rPr>
      </w:pPr>
      <w:r>
        <w:rPr>
          <w:rFonts w:hint="eastAsia"/>
          <w:bCs/>
        </w:rPr>
        <w:t>I would suggest to make it clear that hardware vendors propose TEEs; Intel has implemented one called SG</w:t>
      </w:r>
      <w:r>
        <w:rPr>
          <w:rFonts w:hint="eastAsia"/>
          <w:bCs/>
        </w:rPr>
        <w:t>X.</w:t>
      </w:r>
    </w:p>
    <w:p w:rsidR="00387062" w:rsidRDefault="00387062">
      <w:pPr>
        <w:rPr>
          <w:ins w:id="0" w:author="李明煜" w:date="2019-08-24T15:01:00Z"/>
          <w:bCs/>
        </w:rPr>
      </w:pPr>
    </w:p>
    <w:p w:rsidR="00387062" w:rsidRDefault="004146B3">
      <w:pPr>
        <w:rPr>
          <w:ins w:id="1" w:author="李明煜" w:date="2019-08-24T15:01:00Z"/>
          <w:bCs/>
        </w:rPr>
      </w:pPr>
      <w:ins w:id="2" w:author="lhl" w:date="2019-08-25T17:02:00Z">
        <w:r w:rsidRPr="004146B3">
          <w:rPr>
            <w:b/>
            <w:bCs/>
          </w:rPr>
          <w:t xml:space="preserve">Author response: </w:t>
        </w:r>
      </w:ins>
      <w:ins w:id="3" w:author="李明煜" w:date="2019-08-24T15:01:00Z">
        <w:r w:rsidR="00852FDC">
          <w:rPr>
            <w:bCs/>
          </w:rPr>
          <w:t xml:space="preserve">Thanks for </w:t>
        </w:r>
        <w:del w:id="4" w:author="lhl" w:date="2019-08-25T17:02:00Z">
          <w:r w:rsidR="00852FDC" w:rsidDel="004146B3">
            <w:rPr>
              <w:bCs/>
            </w:rPr>
            <w:delText>the</w:delText>
          </w:r>
        </w:del>
      </w:ins>
      <w:ins w:id="5" w:author="lhl" w:date="2019-08-25T17:02:00Z">
        <w:r>
          <w:rPr>
            <w:bCs/>
          </w:rPr>
          <w:t>your kindly</w:t>
        </w:r>
      </w:ins>
      <w:ins w:id="6" w:author="李明煜" w:date="2019-08-24T15:01:00Z">
        <w:r w:rsidR="00852FDC">
          <w:rPr>
            <w:bCs/>
          </w:rPr>
          <w:t xml:space="preserve"> reminder. </w:t>
        </w:r>
      </w:ins>
      <w:ins w:id="7" w:author="李明煜" w:date="2019-08-24T15:10:00Z">
        <w:r w:rsidR="00852FDC">
          <w:rPr>
            <w:bCs/>
          </w:rPr>
          <w:t>We reclaim the statement: “</w:t>
        </w:r>
      </w:ins>
      <w:ins w:id="8" w:author="李明煜" w:date="2019-08-24T15:16:00Z">
        <w:r w:rsidR="00852FDC" w:rsidRPr="00A84327">
          <w:rPr>
            <w:bCs/>
          </w:rPr>
          <w:t xml:space="preserve">hardware vendors propose Trusted Execution Environment (TEE). Particularly, Intel </w:t>
        </w:r>
        <w:r w:rsidR="00852FDC">
          <w:rPr>
            <w:bCs/>
          </w:rPr>
          <w:t xml:space="preserve">has </w:t>
        </w:r>
        <w:r w:rsidR="00852FDC" w:rsidRPr="00A84327">
          <w:rPr>
            <w:bCs/>
          </w:rPr>
          <w:t>released a new processor feature called Software Guard eXtension (SGX)</w:t>
        </w:r>
      </w:ins>
      <w:ins w:id="9" w:author="李明煜" w:date="2019-08-24T15:10:00Z">
        <w:r w:rsidR="00852FDC">
          <w:rPr>
            <w:bCs/>
          </w:rPr>
          <w:t>”</w:t>
        </w:r>
      </w:ins>
      <w:ins w:id="10" w:author="李明煜" w:date="2019-08-24T15:16:00Z">
        <w:r w:rsidR="00852FDC">
          <w:rPr>
            <w:bCs/>
          </w:rPr>
          <w:t>.</w:t>
        </w:r>
      </w:ins>
    </w:p>
    <w:p w:rsidR="00387062" w:rsidRDefault="00387062">
      <w:pPr>
        <w:rPr>
          <w:bCs/>
        </w:rPr>
      </w:pPr>
    </w:p>
    <w:p w:rsidR="00387062" w:rsidRDefault="00852FDC">
      <w:pPr>
        <w:rPr>
          <w:bCs/>
        </w:rPr>
      </w:pPr>
      <w:r>
        <w:rPr>
          <w:rFonts w:hint="eastAsia"/>
          <w:bCs/>
        </w:rPr>
        <w:t>Threat model:</w:t>
      </w:r>
    </w:p>
    <w:p w:rsidR="00387062" w:rsidRDefault="00852FDC">
      <w:pPr>
        <w:rPr>
          <w:ins w:id="11" w:author="李明煜" w:date="2019-08-24T15:18:00Z"/>
          <w:bCs/>
        </w:rPr>
      </w:pPr>
      <w:r>
        <w:rPr>
          <w:rFonts w:hint="eastAsia"/>
          <w:bCs/>
        </w:rPr>
        <w:t>-I would suggest to explic</w:t>
      </w:r>
      <w:r>
        <w:rPr>
          <w:rFonts w:hint="eastAsia"/>
          <w:bCs/>
        </w:rPr>
        <w:t>itly state that the attacker does not have access to the hardware. This would ease readability.</w:t>
      </w:r>
    </w:p>
    <w:p w:rsidR="00387062" w:rsidRDefault="004146B3">
      <w:pPr>
        <w:rPr>
          <w:ins w:id="12" w:author="李明煜" w:date="2019-08-24T15:50:00Z"/>
          <w:bCs/>
        </w:rPr>
      </w:pPr>
      <w:ins w:id="13" w:author="lhl" w:date="2019-08-25T17:02:00Z">
        <w:r w:rsidRPr="004146B3">
          <w:rPr>
            <w:b/>
            <w:bCs/>
          </w:rPr>
          <w:t xml:space="preserve">Author response: </w:t>
        </w:r>
      </w:ins>
      <w:ins w:id="14" w:author="李明煜" w:date="2019-08-24T15:50:00Z">
        <w:r w:rsidR="00852FDC">
          <w:rPr>
            <w:bCs/>
          </w:rPr>
          <w:t>Yes. This is align with our assumption that the physical attacks are out of scope: “</w:t>
        </w:r>
      </w:ins>
      <w:ins w:id="15" w:author="李明煜" w:date="2019-08-24T15:55:00Z">
        <w:r w:rsidR="00852FDC" w:rsidRPr="00A84327">
          <w:rPr>
            <w:bCs/>
          </w:rPr>
          <w:t>The adversary cannot access the physical machine and modify its hardware set</w:t>
        </w:r>
        <w:r w:rsidR="00852FDC" w:rsidRPr="00A84327">
          <w:rPr>
            <w:bCs/>
          </w:rPr>
          <w:t>up.</w:t>
        </w:r>
      </w:ins>
      <w:ins w:id="16" w:author="李明煜" w:date="2019-08-24T15:50:00Z">
        <w:r w:rsidR="00852FDC">
          <w:rPr>
            <w:bCs/>
          </w:rPr>
          <w:t>”</w:t>
        </w:r>
      </w:ins>
    </w:p>
    <w:p w:rsidR="00387062" w:rsidRDefault="00387062">
      <w:pPr>
        <w:rPr>
          <w:bCs/>
        </w:rPr>
      </w:pPr>
    </w:p>
    <w:p w:rsidR="00387062" w:rsidRDefault="00852FDC">
      <w:pPr>
        <w:rPr>
          <w:ins w:id="17" w:author="李明煜" w:date="2019-08-24T16:01:00Z"/>
          <w:bCs/>
        </w:rPr>
      </w:pPr>
      <w:r>
        <w:rPr>
          <w:rFonts w:hint="eastAsia"/>
          <w:bCs/>
        </w:rPr>
        <w:t>-page 7: "Such a sibling thread will block the possibility of side-channel attacks when hyper-threading is active.". Hyperthreading should be disabled for security reasons (see https://marc.info/?l=openbsd-tech&amp;m=153504937925732&amp;w=2for example).</w:t>
      </w:r>
    </w:p>
    <w:p w:rsidR="00387062" w:rsidRDefault="004146B3">
      <w:pPr>
        <w:rPr>
          <w:ins w:id="18" w:author="李明煜" w:date="2019-08-24T16:13:00Z"/>
          <w:bCs/>
        </w:rPr>
      </w:pPr>
      <w:ins w:id="19" w:author="lhl" w:date="2019-08-25T17:02:00Z">
        <w:r w:rsidRPr="004146B3">
          <w:rPr>
            <w:b/>
            <w:bCs/>
          </w:rPr>
          <w:t xml:space="preserve">Author response: </w:t>
        </w:r>
      </w:ins>
      <w:ins w:id="20" w:author="李明煜" w:date="2019-08-24T16:09:00Z">
        <w:r w:rsidR="00852FDC">
          <w:rPr>
            <w:bCs/>
          </w:rPr>
          <w:t>Than</w:t>
        </w:r>
        <w:r w:rsidR="00852FDC">
          <w:rPr>
            <w:bCs/>
          </w:rPr>
          <w:t xml:space="preserve">ks for the information. </w:t>
        </w:r>
      </w:ins>
      <w:ins w:id="21" w:author="李明煜" w:date="2019-08-24T16:01:00Z">
        <w:r w:rsidR="00852FDC">
          <w:rPr>
            <w:bCs/>
          </w:rPr>
          <w:t>Yes, the Hyperthread</w:t>
        </w:r>
      </w:ins>
      <w:ins w:id="22" w:author="李明煜" w:date="2019-08-24T16:02:00Z">
        <w:r w:rsidR="00852FDC">
          <w:rPr>
            <w:bCs/>
          </w:rPr>
          <w:t xml:space="preserve">ing/SMT should be disabled for security reasons. </w:t>
        </w:r>
        <w:del w:id="23" w:author="lhl" w:date="2019-08-25T11:42:00Z">
          <w:r w:rsidR="00852FDC" w:rsidDel="00A84327">
            <w:rPr>
              <w:bCs/>
            </w:rPr>
            <w:delText>Prior work</w:delText>
          </w:r>
        </w:del>
      </w:ins>
      <w:ins w:id="24" w:author="lhl" w:date="2019-08-25T11:42:00Z">
        <w:r w:rsidR="00A84327">
          <w:rPr>
            <w:bCs/>
          </w:rPr>
          <w:t>The authors of</w:t>
        </w:r>
      </w:ins>
      <w:ins w:id="25" w:author="李明煜" w:date="2019-08-24T16:02:00Z">
        <w:r w:rsidR="00852FDC">
          <w:rPr>
            <w:bCs/>
          </w:rPr>
          <w:t xml:space="preserve"> Hype</w:t>
        </w:r>
      </w:ins>
      <w:ins w:id="26" w:author="李明煜" w:date="2019-08-24T16:10:00Z">
        <w:r w:rsidR="00852FDC">
          <w:rPr>
            <w:bCs/>
          </w:rPr>
          <w:t>rspace</w:t>
        </w:r>
      </w:ins>
      <w:ins w:id="27" w:author="李明煜" w:date="2019-08-24T16:02:00Z">
        <w:r w:rsidR="00852FDC">
          <w:rPr>
            <w:bCs/>
          </w:rPr>
          <w:t>[</w:t>
        </w:r>
      </w:ins>
      <w:ins w:id="28" w:author="李明煜" w:date="2019-08-24T16:10:00Z">
        <w:r w:rsidR="00852FDC">
          <w:rPr>
            <w:bCs/>
          </w:rPr>
          <w:t>1</w:t>
        </w:r>
      </w:ins>
      <w:ins w:id="29" w:author="李明煜" w:date="2019-08-24T16:02:00Z">
        <w:r w:rsidR="00852FDC">
          <w:rPr>
            <w:bCs/>
          </w:rPr>
          <w:t>] proposed</w:t>
        </w:r>
      </w:ins>
      <w:ins w:id="30" w:author="李明煜" w:date="2019-08-24T16:03:00Z">
        <w:r w:rsidR="00852FDC">
          <w:rPr>
            <w:bCs/>
          </w:rPr>
          <w:t xml:space="preserve"> </w:t>
        </w:r>
      </w:ins>
      <w:ins w:id="31" w:author="李明煜" w:date="2019-08-24T16:02:00Z">
        <w:r w:rsidR="00852FDC">
          <w:rPr>
            <w:bCs/>
          </w:rPr>
          <w:t>us</w:t>
        </w:r>
      </w:ins>
      <w:ins w:id="32" w:author="李明煜" w:date="2019-08-24T16:09:00Z">
        <w:r w:rsidR="00852FDC">
          <w:rPr>
            <w:bCs/>
          </w:rPr>
          <w:t xml:space="preserve">ing </w:t>
        </w:r>
      </w:ins>
      <w:ins w:id="33" w:author="李明煜" w:date="2019-08-24T16:03:00Z">
        <w:r w:rsidR="00852FDC">
          <w:rPr>
            <w:bCs/>
          </w:rPr>
          <w:t>a</w:t>
        </w:r>
      </w:ins>
      <w:ins w:id="34" w:author="李明煜" w:date="2019-08-24T16:02:00Z">
        <w:r w:rsidR="00852FDC">
          <w:rPr>
            <w:bCs/>
          </w:rPr>
          <w:t xml:space="preserve"> si</w:t>
        </w:r>
      </w:ins>
      <w:ins w:id="35" w:author="李明煜" w:date="2019-08-24T16:03:00Z">
        <w:r w:rsidR="00852FDC">
          <w:rPr>
            <w:bCs/>
          </w:rPr>
          <w:t>bling thread to occupy the slot of SMT</w:t>
        </w:r>
      </w:ins>
      <w:ins w:id="36" w:author="李明煜" w:date="2019-08-24T16:04:00Z">
        <w:r w:rsidR="00852FDC">
          <w:rPr>
            <w:bCs/>
          </w:rPr>
          <w:t>, thus preventing side-channel attacks</w:t>
        </w:r>
      </w:ins>
      <w:ins w:id="37" w:author="李明煜" w:date="2019-08-24T16:09:00Z">
        <w:r w:rsidR="00852FDC">
          <w:rPr>
            <w:bCs/>
          </w:rPr>
          <w:t xml:space="preserve"> when SMT is not disabled</w:t>
        </w:r>
      </w:ins>
      <w:ins w:id="38" w:author="李明煜" w:date="2019-08-24T16:04:00Z">
        <w:r w:rsidR="00852FDC">
          <w:rPr>
            <w:bCs/>
          </w:rPr>
          <w:t>. We follow</w:t>
        </w:r>
      </w:ins>
      <w:ins w:id="39" w:author="李明煜" w:date="2019-08-24T16:05:00Z">
        <w:r w:rsidR="00852FDC">
          <w:rPr>
            <w:bCs/>
          </w:rPr>
          <w:t>ed</w:t>
        </w:r>
      </w:ins>
      <w:ins w:id="40" w:author="李明煜" w:date="2019-08-24T16:04:00Z">
        <w:r w:rsidR="00852FDC">
          <w:rPr>
            <w:bCs/>
          </w:rPr>
          <w:t xml:space="preserve"> </w:t>
        </w:r>
      </w:ins>
      <w:ins w:id="41" w:author="李明煜" w:date="2019-08-24T16:10:00Z">
        <w:r w:rsidR="00852FDC">
          <w:rPr>
            <w:bCs/>
          </w:rPr>
          <w:t>the</w:t>
        </w:r>
        <w:r w:rsidR="00852FDC">
          <w:rPr>
            <w:bCs/>
          </w:rPr>
          <w:t xml:space="preserve">ir </w:t>
        </w:r>
      </w:ins>
      <w:ins w:id="42" w:author="李明煜" w:date="2019-08-24T16:05:00Z">
        <w:r w:rsidR="00852FDC">
          <w:rPr>
            <w:bCs/>
          </w:rPr>
          <w:t>claim. In t</w:t>
        </w:r>
      </w:ins>
      <w:ins w:id="43" w:author="李明煜" w:date="2019-08-24T16:06:00Z">
        <w:r w:rsidR="00852FDC">
          <w:rPr>
            <w:bCs/>
          </w:rPr>
          <w:t>he updated version, we cite the work for better understanding.</w:t>
        </w:r>
      </w:ins>
    </w:p>
    <w:p w:rsidR="00387062" w:rsidRDefault="00852FDC">
      <w:pPr>
        <w:rPr>
          <w:bCs/>
        </w:rPr>
      </w:pPr>
      <w:ins w:id="44" w:author="李明煜" w:date="2019-08-24T16:13:00Z">
        <w:r>
          <w:rPr>
            <w:bCs/>
          </w:rPr>
          <w:t xml:space="preserve">[1] </w:t>
        </w:r>
        <w:r>
          <w:rPr>
            <w:rFonts w:hint="eastAsia"/>
            <w:bCs/>
          </w:rPr>
          <w:t>Racing in Hyperspace: Closing Hyper-Threading Side Channels on SGX with Contrived Data Races. IEEE Symposium on Security and Privacy 2018: 178-194</w:t>
        </w:r>
      </w:ins>
    </w:p>
    <w:p w:rsidR="00387062" w:rsidRDefault="00387062">
      <w:pPr>
        <w:rPr>
          <w:bCs/>
        </w:rPr>
      </w:pPr>
    </w:p>
    <w:p w:rsidR="00387062" w:rsidRDefault="00852FDC">
      <w:pPr>
        <w:rPr>
          <w:ins w:id="45" w:author="李明煜" w:date="2019-08-24T15:27:00Z"/>
          <w:bCs/>
        </w:rPr>
      </w:pPr>
      <w:r>
        <w:rPr>
          <w:rFonts w:hint="eastAsia"/>
          <w:bCs/>
        </w:rPr>
        <w:t xml:space="preserve">Trusted time: Intel SGX v2 </w:t>
      </w:r>
      <w:r>
        <w:rPr>
          <w:rFonts w:hint="eastAsia"/>
          <w:bCs/>
        </w:rPr>
        <w:t>has access to trusted time (RDTSC), see section "39.6.1 Illegal Instructions" of the Intel® 64 and IA-32 Architectures Software Developer</w:t>
      </w:r>
      <w:r>
        <w:rPr>
          <w:rFonts w:hint="eastAsia"/>
          <w:bCs/>
        </w:rPr>
        <w:t>’</w:t>
      </w:r>
      <w:r>
        <w:rPr>
          <w:rFonts w:hint="eastAsia"/>
          <w:bCs/>
        </w:rPr>
        <w:t>s Manual. How does it affect your solution?</w:t>
      </w:r>
    </w:p>
    <w:p w:rsidR="00387062" w:rsidRDefault="004146B3">
      <w:pPr>
        <w:rPr>
          <w:bCs/>
        </w:rPr>
      </w:pPr>
      <w:ins w:id="46" w:author="lhl" w:date="2019-08-25T17:02:00Z">
        <w:r w:rsidRPr="004146B3">
          <w:rPr>
            <w:b/>
            <w:bCs/>
          </w:rPr>
          <w:t xml:space="preserve">Author response: </w:t>
        </w:r>
      </w:ins>
      <w:ins w:id="47" w:author="李明煜" w:date="2019-08-24T15:27:00Z">
        <w:r w:rsidR="00852FDC">
          <w:rPr>
            <w:bCs/>
          </w:rPr>
          <w:t>Although SGX v2 provides the ability to access RDTSC for enclaves,</w:t>
        </w:r>
      </w:ins>
      <w:ins w:id="48" w:author="李明煜" w:date="2019-08-24T15:28:00Z">
        <w:r w:rsidR="00852FDC">
          <w:rPr>
            <w:bCs/>
          </w:rPr>
          <w:t xml:space="preserve"> the mal</w:t>
        </w:r>
        <w:r w:rsidR="00852FDC">
          <w:rPr>
            <w:bCs/>
          </w:rPr>
          <w:t>icious kernel can still change the TSC value to make it untrusted. Aurora provides a</w:t>
        </w:r>
      </w:ins>
      <w:ins w:id="49" w:author="李明煜" w:date="2019-08-24T15:29:00Z">
        <w:r w:rsidR="00852FDC">
          <w:rPr>
            <w:bCs/>
          </w:rPr>
          <w:t>n attack-detection method which can also benefit for SGX v2.</w:t>
        </w:r>
      </w:ins>
    </w:p>
    <w:p w:rsidR="00387062" w:rsidRDefault="00387062">
      <w:pPr>
        <w:rPr>
          <w:bCs/>
        </w:rPr>
      </w:pPr>
    </w:p>
    <w:p w:rsidR="00387062" w:rsidRDefault="00852FDC">
      <w:pPr>
        <w:rPr>
          <w:ins w:id="50" w:author="李明煜" w:date="2019-08-24T15:31:00Z"/>
          <w:bCs/>
        </w:rPr>
      </w:pPr>
      <w:r>
        <w:rPr>
          <w:rFonts w:hint="eastAsia"/>
          <w:bCs/>
        </w:rPr>
        <w:t xml:space="preserve">It would be interesting to see more details about Intel PVAP. Can it be integrated with Aurora? Can it provide additional guarantees? </w:t>
      </w:r>
    </w:p>
    <w:p w:rsidR="00387062" w:rsidRDefault="00F859D3">
      <w:pPr>
        <w:rPr>
          <w:bCs/>
        </w:rPr>
      </w:pPr>
      <w:ins w:id="51" w:author="lhl" w:date="2019-08-25T17:02:00Z">
        <w:r w:rsidRPr="004146B3">
          <w:rPr>
            <w:b/>
            <w:bCs/>
          </w:rPr>
          <w:lastRenderedPageBreak/>
          <w:t xml:space="preserve">Author response: </w:t>
        </w:r>
      </w:ins>
      <w:ins w:id="52" w:author="李明煜" w:date="2019-08-24T15:31:00Z">
        <w:r w:rsidR="00852FDC">
          <w:rPr>
            <w:bCs/>
          </w:rPr>
          <w:t>Intel PAVP</w:t>
        </w:r>
      </w:ins>
      <w:ins w:id="53" w:author="李明煜" w:date="2019-08-24T15:32:00Z">
        <w:r w:rsidR="00852FDC">
          <w:rPr>
            <w:bCs/>
          </w:rPr>
          <w:t xml:space="preserve"> is</w:t>
        </w:r>
      </w:ins>
      <w:ins w:id="54" w:author="李明煜" w:date="2019-08-24T15:33:00Z">
        <w:r w:rsidR="00852FDC">
          <w:rPr>
            <w:bCs/>
          </w:rPr>
          <w:t xml:space="preserve"> </w:t>
        </w:r>
      </w:ins>
      <w:ins w:id="55" w:author="李明煜" w:date="2019-08-24T15:35:00Z">
        <w:r w:rsidR="00852FDC" w:rsidRPr="00A84327">
          <w:rPr>
            <w:bCs/>
          </w:rPr>
          <w:t>orthogonal</w:t>
        </w:r>
        <w:r w:rsidR="00852FDC">
          <w:rPr>
            <w:bCs/>
          </w:rPr>
          <w:t xml:space="preserve"> </w:t>
        </w:r>
      </w:ins>
      <w:ins w:id="56" w:author="李明煜" w:date="2019-08-24T15:33:00Z">
        <w:r w:rsidR="00852FDC">
          <w:rPr>
            <w:bCs/>
          </w:rPr>
          <w:t>to Aurora, as PAVP leverages -3 privilege which is Intel Management En</w:t>
        </w:r>
      </w:ins>
      <w:ins w:id="57" w:author="李明煜" w:date="2019-08-24T15:34:00Z">
        <w:r w:rsidR="00852FDC">
          <w:rPr>
            <w:bCs/>
          </w:rPr>
          <w:t>gine</w:t>
        </w:r>
      </w:ins>
      <w:ins w:id="58" w:author="lhl" w:date="2019-08-25T11:41:00Z">
        <w:r w:rsidR="00A84327">
          <w:rPr>
            <w:rFonts w:hint="eastAsia"/>
            <w:bCs/>
          </w:rPr>
          <w:t>，</w:t>
        </w:r>
      </w:ins>
      <w:ins w:id="59" w:author="李明煜" w:date="2019-08-24T15:34:00Z">
        <w:r w:rsidR="00852FDC">
          <w:rPr>
            <w:bCs/>
          </w:rPr>
          <w:t xml:space="preserve"> whereas Aurora levera</w:t>
        </w:r>
        <w:r w:rsidR="00852FDC">
          <w:rPr>
            <w:bCs/>
          </w:rPr>
          <w:t>ges -2 SMM mode. When using PAVP, there is no need to use Aurora for an additional secure channel.</w:t>
        </w:r>
      </w:ins>
    </w:p>
    <w:p w:rsidR="00387062" w:rsidRDefault="00387062">
      <w:pPr>
        <w:rPr>
          <w:bCs/>
        </w:rPr>
      </w:pPr>
    </w:p>
    <w:p w:rsidR="00387062" w:rsidRDefault="00852FDC">
      <w:pPr>
        <w:rPr>
          <w:bCs/>
        </w:rPr>
      </w:pPr>
      <w:r>
        <w:rPr>
          <w:rFonts w:hint="eastAsia"/>
          <w:bCs/>
        </w:rPr>
        <w:t>== Evaluation ==</w:t>
      </w:r>
    </w:p>
    <w:p w:rsidR="00387062" w:rsidRDefault="00387062">
      <w:pPr>
        <w:rPr>
          <w:bCs/>
        </w:rPr>
      </w:pPr>
    </w:p>
    <w:p w:rsidR="00387062" w:rsidRDefault="00852FDC">
      <w:pPr>
        <w:rPr>
          <w:ins w:id="60" w:author="李明煜" w:date="2019-08-24T15:36:00Z"/>
          <w:bCs/>
        </w:rPr>
      </w:pPr>
      <w:r>
        <w:rPr>
          <w:rFonts w:hint="eastAsia"/>
          <w:bCs/>
        </w:rPr>
        <w:t>Table 4 (serial port performance), what is the performance with a larger payload (e.g. 1MB)?</w:t>
      </w:r>
    </w:p>
    <w:p w:rsidR="00387062" w:rsidRDefault="00F859D3">
      <w:pPr>
        <w:rPr>
          <w:bCs/>
        </w:rPr>
      </w:pPr>
      <w:ins w:id="61" w:author="lhl" w:date="2019-08-25T17:02:00Z">
        <w:r w:rsidRPr="004146B3">
          <w:rPr>
            <w:b/>
            <w:bCs/>
          </w:rPr>
          <w:t xml:space="preserve">Author response: </w:t>
        </w:r>
      </w:ins>
      <w:ins w:id="62" w:author="李明煜" w:date="2019-08-24T15:36:00Z">
        <w:r w:rsidR="00852FDC">
          <w:rPr>
            <w:bCs/>
          </w:rPr>
          <w:t>The performance of serial port for transferri</w:t>
        </w:r>
        <w:r w:rsidR="00852FDC">
          <w:rPr>
            <w:bCs/>
          </w:rPr>
          <w:t xml:space="preserve">ng 1MB (1024KB) is </w:t>
        </w:r>
      </w:ins>
      <w:ins w:id="63" w:author="李明煜" w:date="2019-08-24T15:37:00Z">
        <w:r w:rsidR="00852FDC">
          <w:rPr>
            <w:bCs/>
          </w:rPr>
          <w:t>3.95s (Linux) v.s. 3.43s (Aurora), with 13.2% speedup. The results are shown in Table IV</w:t>
        </w:r>
      </w:ins>
      <w:ins w:id="64" w:author="李明煜" w:date="2019-08-24T15:38:00Z">
        <w:r w:rsidR="00852FDC">
          <w:rPr>
            <w:bCs/>
          </w:rPr>
          <w:t>.</w:t>
        </w:r>
      </w:ins>
    </w:p>
    <w:p w:rsidR="00387062" w:rsidRDefault="00387062">
      <w:pPr>
        <w:rPr>
          <w:bCs/>
        </w:rPr>
      </w:pPr>
    </w:p>
    <w:p w:rsidR="00387062" w:rsidRDefault="00852FDC">
      <w:pPr>
        <w:rPr>
          <w:ins w:id="65" w:author="李明煜" w:date="2019-08-24T15:38:00Z"/>
          <w:bCs/>
        </w:rPr>
      </w:pPr>
      <w:r>
        <w:rPr>
          <w:rFonts w:hint="eastAsia"/>
          <w:bCs/>
        </w:rPr>
        <w:t>TPC-H results, why are some requests not working?</w:t>
      </w:r>
    </w:p>
    <w:p w:rsidR="00387062" w:rsidRDefault="00F859D3">
      <w:pPr>
        <w:rPr>
          <w:bCs/>
        </w:rPr>
      </w:pPr>
      <w:ins w:id="66" w:author="lhl" w:date="2019-08-25T17:02:00Z">
        <w:r w:rsidRPr="004146B3">
          <w:rPr>
            <w:b/>
            <w:bCs/>
          </w:rPr>
          <w:t xml:space="preserve">Author response: </w:t>
        </w:r>
      </w:ins>
      <w:ins w:id="67" w:author="李明煜" w:date="2019-08-24T15:38:00Z">
        <w:r w:rsidR="00852FDC">
          <w:rPr>
            <w:bCs/>
          </w:rPr>
          <w:t xml:space="preserve">It depends on the </w:t>
        </w:r>
      </w:ins>
      <w:ins w:id="68" w:author="lhl" w:date="2019-08-25T11:45:00Z">
        <w:r w:rsidR="00A84327">
          <w:rPr>
            <w:bCs/>
          </w:rPr>
          <w:t>sound</w:t>
        </w:r>
      </w:ins>
      <w:ins w:id="69" w:author="lhl" w:date="2019-08-25T11:44:00Z">
        <w:r w:rsidR="00A84327">
          <w:rPr>
            <w:bCs/>
          </w:rPr>
          <w:t xml:space="preserve">ness of </w:t>
        </w:r>
      </w:ins>
      <w:ins w:id="70" w:author="李明煜" w:date="2019-08-24T15:39:00Z">
        <w:r w:rsidR="00852FDC">
          <w:rPr>
            <w:bCs/>
          </w:rPr>
          <w:t xml:space="preserve">SQLite </w:t>
        </w:r>
      </w:ins>
      <w:ins w:id="71" w:author="李明煜" w:date="2019-08-24T15:38:00Z">
        <w:r w:rsidR="00852FDC">
          <w:rPr>
            <w:bCs/>
          </w:rPr>
          <w:t>porting</w:t>
        </w:r>
        <w:del w:id="72" w:author="lhl" w:date="2019-08-25T11:44:00Z">
          <w:r w:rsidR="00852FDC" w:rsidDel="00A84327">
            <w:rPr>
              <w:bCs/>
            </w:rPr>
            <w:delText xml:space="preserve"> </w:delText>
          </w:r>
        </w:del>
      </w:ins>
      <w:ins w:id="73" w:author="李明煜" w:date="2019-08-24T15:39:00Z">
        <w:del w:id="74" w:author="lhl" w:date="2019-08-25T11:44:00Z">
          <w:r w:rsidR="00852FDC" w:rsidDel="00A84327">
            <w:rPr>
              <w:bCs/>
            </w:rPr>
            <w:delText>degree</w:delText>
          </w:r>
        </w:del>
        <w:r w:rsidR="00852FDC">
          <w:rPr>
            <w:bCs/>
          </w:rPr>
          <w:t xml:space="preserve">. Porting SQLite to fully work in SGX enclave is not our </w:t>
        </w:r>
        <w:r w:rsidR="00852FDC">
          <w:rPr>
            <w:bCs/>
          </w:rPr>
          <w:t xml:space="preserve">focus in this work. We run </w:t>
        </w:r>
      </w:ins>
      <w:ins w:id="75" w:author="李明煜" w:date="2019-08-24T15:40:00Z">
        <w:r w:rsidR="00852FDC">
          <w:rPr>
            <w:bCs/>
          </w:rPr>
          <w:t>TPC-H tests</w:t>
        </w:r>
      </w:ins>
      <w:ins w:id="76" w:author="李明煜" w:date="2019-08-24T15:47:00Z">
        <w:r w:rsidR="00852FDC">
          <w:rPr>
            <w:bCs/>
          </w:rPr>
          <w:t xml:space="preserve"> and show comp</w:t>
        </w:r>
      </w:ins>
      <w:ins w:id="77" w:author="李明煜" w:date="2019-08-24T15:48:00Z">
        <w:r w:rsidR="00852FDC">
          <w:rPr>
            <w:bCs/>
          </w:rPr>
          <w:t>leted query results in Table V</w:t>
        </w:r>
        <w:r w:rsidR="00852FDC">
          <w:rPr>
            <w:bCs/>
          </w:rPr>
          <w:t>II.</w:t>
        </w:r>
      </w:ins>
    </w:p>
    <w:p w:rsidR="00387062" w:rsidRDefault="00387062">
      <w:pPr>
        <w:rPr>
          <w:bCs/>
        </w:rPr>
      </w:pPr>
    </w:p>
    <w:p w:rsidR="00387062" w:rsidRDefault="00852FDC">
      <w:pPr>
        <w:rPr>
          <w:bCs/>
        </w:rPr>
      </w:pPr>
      <w:r>
        <w:rPr>
          <w:rFonts w:hint="eastAsia"/>
          <w:bCs/>
        </w:rPr>
        <w:t>== Minor comments ==</w:t>
      </w:r>
    </w:p>
    <w:p w:rsidR="00387062" w:rsidRDefault="00387062">
      <w:pPr>
        <w:rPr>
          <w:bCs/>
        </w:rPr>
      </w:pPr>
    </w:p>
    <w:p w:rsidR="00387062" w:rsidRDefault="00852FDC">
      <w:pPr>
        <w:rPr>
          <w:ins w:id="78" w:author="李明煜" w:date="2019-08-24T15:21:00Z"/>
          <w:bCs/>
        </w:rPr>
      </w:pPr>
      <w:r>
        <w:rPr>
          <w:rFonts w:hint="eastAsia"/>
          <w:bCs/>
        </w:rPr>
        <w:t xml:space="preserve">-Will the authors make the code available? It would be very beneficial for the community for building new secure systems with trusted I/O. </w:t>
      </w:r>
    </w:p>
    <w:p w:rsidR="00387062" w:rsidRDefault="00F859D3">
      <w:pPr>
        <w:rPr>
          <w:ins w:id="79" w:author="李明煜" w:date="2019-08-24T23:39:00Z"/>
          <w:bCs/>
        </w:rPr>
      </w:pPr>
      <w:ins w:id="80" w:author="lhl" w:date="2019-08-25T17:02:00Z">
        <w:r w:rsidRPr="004146B3">
          <w:rPr>
            <w:b/>
            <w:bCs/>
          </w:rPr>
          <w:t xml:space="preserve">Author response: </w:t>
        </w:r>
      </w:ins>
      <w:ins w:id="81" w:author="李明煜" w:date="2019-08-24T23:41:00Z">
        <w:r w:rsidR="00852FDC">
          <w:rPr>
            <w:bCs/>
          </w:rPr>
          <w:t>T</w:t>
        </w:r>
      </w:ins>
      <w:ins w:id="82" w:author="李明煜" w:date="2019-08-24T15:21:00Z">
        <w:r w:rsidR="00852FDC">
          <w:rPr>
            <w:bCs/>
          </w:rPr>
          <w:t>he c</w:t>
        </w:r>
        <w:r w:rsidR="00852FDC">
          <w:rPr>
            <w:bCs/>
          </w:rPr>
          <w:t xml:space="preserve">ode </w:t>
        </w:r>
      </w:ins>
      <w:ins w:id="83" w:author="李明煜" w:date="2019-08-24T23:41:00Z">
        <w:r w:rsidR="00852FDC">
          <w:rPr>
            <w:bCs/>
          </w:rPr>
          <w:t>will be</w:t>
        </w:r>
      </w:ins>
      <w:ins w:id="84" w:author="李明煜" w:date="2019-08-24T15:21:00Z">
        <w:r w:rsidR="00852FDC">
          <w:rPr>
            <w:bCs/>
          </w:rPr>
          <w:t xml:space="preserve"> made available on Github:</w:t>
        </w:r>
      </w:ins>
      <w:ins w:id="85" w:author="李明煜" w:date="2019-08-24T23:40:00Z">
        <w:r w:rsidR="00852FDC">
          <w:rPr>
            <w:bCs/>
          </w:rPr>
          <w:t xml:space="preserve"> </w:t>
        </w:r>
      </w:ins>
      <w:ins w:id="86" w:author="李明煜" w:date="2019-08-24T23:41:00Z">
        <w:r w:rsidR="00852FDC" w:rsidRPr="00A84327">
          <w:rPr>
            <w:bCs/>
          </w:rPr>
          <w:t>https://github.com/Maxul/Aurora</w:t>
        </w:r>
      </w:ins>
    </w:p>
    <w:p w:rsidR="00387062" w:rsidRDefault="00852FDC">
      <w:pPr>
        <w:rPr>
          <w:bCs/>
        </w:rPr>
      </w:pPr>
      <w:ins w:id="87" w:author="李明煜" w:date="2019-08-24T23:39:00Z">
        <w:r>
          <w:rPr>
            <w:bCs/>
          </w:rPr>
          <w:t>We will make comprehensive documentation for future researchers to build new security systems upon</w:t>
        </w:r>
      </w:ins>
      <w:ins w:id="88" w:author="李明煜" w:date="2019-08-24T23:40:00Z">
        <w:r>
          <w:rPr>
            <w:bCs/>
          </w:rPr>
          <w:t xml:space="preserve"> Aurora.</w:t>
        </w:r>
      </w:ins>
    </w:p>
    <w:p w:rsidR="00387062" w:rsidRDefault="00387062">
      <w:pPr>
        <w:rPr>
          <w:bCs/>
        </w:rPr>
      </w:pPr>
    </w:p>
    <w:p w:rsidR="00387062" w:rsidRDefault="00852FDC">
      <w:pPr>
        <w:rPr>
          <w:bCs/>
        </w:rPr>
      </w:pPr>
      <w:r>
        <w:rPr>
          <w:rFonts w:hint="eastAsia"/>
          <w:bCs/>
        </w:rPr>
        <w:t>-introduction: rely *on* the clock value from untrusted systems</w:t>
      </w:r>
    </w:p>
    <w:p w:rsidR="00387062" w:rsidRDefault="00852FDC">
      <w:pPr>
        <w:rPr>
          <w:ins w:id="89" w:author="李明煜" w:date="2019-08-24T15:20:00Z"/>
          <w:bCs/>
        </w:rPr>
      </w:pPr>
      <w:r>
        <w:rPr>
          <w:rFonts w:hint="eastAsia"/>
          <w:bCs/>
        </w:rPr>
        <w:t>-p6, afterward</w:t>
      </w:r>
      <w:r>
        <w:rPr>
          <w:rFonts w:hint="eastAsia"/>
          <w:bCs/>
        </w:rPr>
        <w:t>*s*</w:t>
      </w:r>
    </w:p>
    <w:p w:rsidR="00387062" w:rsidRDefault="00F859D3">
      <w:pPr>
        <w:rPr>
          <w:bCs/>
        </w:rPr>
      </w:pPr>
      <w:ins w:id="90" w:author="lhl" w:date="2019-08-25T17:02:00Z">
        <w:r w:rsidRPr="004146B3">
          <w:rPr>
            <w:b/>
            <w:bCs/>
          </w:rPr>
          <w:t xml:space="preserve">Author response: </w:t>
        </w:r>
      </w:ins>
      <w:ins w:id="91" w:author="lhl" w:date="2019-08-25T11:46:00Z">
        <w:r w:rsidR="00A84327">
          <w:rPr>
            <w:bCs/>
          </w:rPr>
          <w:t>Thank you, they are fixed</w:t>
        </w:r>
      </w:ins>
      <w:ins w:id="92" w:author="李明煜" w:date="2019-08-24T15:20:00Z">
        <w:del w:id="93" w:author="lhl" w:date="2019-08-25T11:47:00Z">
          <w:r w:rsidR="00852FDC" w:rsidDel="00A84327">
            <w:rPr>
              <w:bCs/>
            </w:rPr>
            <w:delText>Done</w:delText>
          </w:r>
        </w:del>
      </w:ins>
      <w:ins w:id="94" w:author="李明煜" w:date="2019-08-24T15:48:00Z">
        <w:r w:rsidR="00852FDC">
          <w:rPr>
            <w:bCs/>
          </w:rPr>
          <w:t>.</w:t>
        </w:r>
      </w:ins>
    </w:p>
    <w:p w:rsidR="00387062" w:rsidRDefault="00387062">
      <w:pPr>
        <w:rPr>
          <w:bCs/>
        </w:rPr>
      </w:pPr>
    </w:p>
    <w:p w:rsidR="00387062" w:rsidRDefault="00852FDC">
      <w:pPr>
        <w:rPr>
          <w:bCs/>
        </w:rPr>
      </w:pPr>
      <w:r>
        <w:rPr>
          <w:rFonts w:hint="eastAsia"/>
          <w:bCs/>
        </w:rPr>
        <w:t>Additional Questions:</w:t>
      </w:r>
    </w:p>
    <w:p w:rsidR="00387062" w:rsidRDefault="00852FDC">
      <w:pPr>
        <w:rPr>
          <w:bCs/>
        </w:rPr>
      </w:pPr>
      <w:r>
        <w:rPr>
          <w:rFonts w:hint="eastAsia"/>
          <w:bCs/>
        </w:rPr>
        <w:t>1. Is the topic appropriate for publication in these transactions?: Adequate Match</w:t>
      </w:r>
    </w:p>
    <w:p w:rsidR="00387062" w:rsidRDefault="00387062">
      <w:pPr>
        <w:rPr>
          <w:bCs/>
        </w:rPr>
      </w:pPr>
    </w:p>
    <w:p w:rsidR="00387062" w:rsidRDefault="00852FDC">
      <w:pPr>
        <w:rPr>
          <w:bCs/>
        </w:rPr>
      </w:pPr>
      <w:r>
        <w:rPr>
          <w:rFonts w:hint="eastAsia"/>
          <w:bCs/>
        </w:rPr>
        <w:t>1. Is the paper technically sound?: Yes</w:t>
      </w:r>
    </w:p>
    <w:p w:rsidR="00387062" w:rsidRDefault="00387062">
      <w:pPr>
        <w:rPr>
          <w:bCs/>
        </w:rPr>
      </w:pPr>
    </w:p>
    <w:p w:rsidR="00387062" w:rsidRDefault="00852FDC">
      <w:pPr>
        <w:rPr>
          <w:bCs/>
        </w:rPr>
      </w:pPr>
      <w:r>
        <w:rPr>
          <w:rFonts w:hint="eastAsia"/>
          <w:bCs/>
        </w:rPr>
        <w:t>2. How would you rate the technical novelty of the paper?: Novel Enough for Publication</w:t>
      </w:r>
    </w:p>
    <w:p w:rsidR="00387062" w:rsidRDefault="00387062">
      <w:pPr>
        <w:rPr>
          <w:bCs/>
        </w:rPr>
      </w:pPr>
    </w:p>
    <w:p w:rsidR="00387062" w:rsidRDefault="00852FDC">
      <w:pPr>
        <w:rPr>
          <w:bCs/>
        </w:rPr>
      </w:pPr>
      <w:r>
        <w:rPr>
          <w:rFonts w:hint="eastAsia"/>
          <w:bCs/>
        </w:rPr>
        <w:t>Explain:</w:t>
      </w:r>
      <w:r>
        <w:rPr>
          <w:rFonts w:hint="eastAsia"/>
          <w:bCs/>
        </w:rPr>
        <w:t xml:space="preserve"> The problem of trusted I/O paths is an important problem for secure computing. The authors present an interesting and novel approach that combines Intel SGX with SMM. I believe the approach is worth being published.</w:t>
      </w:r>
    </w:p>
    <w:p w:rsidR="00387062" w:rsidRDefault="00387062">
      <w:pPr>
        <w:rPr>
          <w:bCs/>
        </w:rPr>
      </w:pPr>
    </w:p>
    <w:p w:rsidR="00387062" w:rsidRDefault="00852FDC">
      <w:pPr>
        <w:rPr>
          <w:bCs/>
        </w:rPr>
      </w:pPr>
      <w:r>
        <w:rPr>
          <w:rFonts w:hint="eastAsia"/>
          <w:bCs/>
        </w:rPr>
        <w:t xml:space="preserve">3. Is the contribution significant?: </w:t>
      </w:r>
      <w:r>
        <w:rPr>
          <w:rFonts w:hint="eastAsia"/>
          <w:bCs/>
        </w:rPr>
        <w:t>Incremental</w:t>
      </w:r>
    </w:p>
    <w:p w:rsidR="00387062" w:rsidRDefault="00387062">
      <w:pPr>
        <w:rPr>
          <w:bCs/>
        </w:rPr>
      </w:pPr>
    </w:p>
    <w:p w:rsidR="00387062" w:rsidRDefault="00852FDC">
      <w:pPr>
        <w:rPr>
          <w:bCs/>
        </w:rPr>
      </w:pPr>
      <w:r>
        <w:rPr>
          <w:rFonts w:hint="eastAsia"/>
          <w:bCs/>
        </w:rPr>
        <w:t>4. Is the coverage of the topic sufficiently comprehensive and balanced?: Yes</w:t>
      </w:r>
    </w:p>
    <w:p w:rsidR="00387062" w:rsidRDefault="00387062">
      <w:pPr>
        <w:rPr>
          <w:bCs/>
        </w:rPr>
      </w:pPr>
    </w:p>
    <w:p w:rsidR="00387062" w:rsidRDefault="00852FDC">
      <w:pPr>
        <w:rPr>
          <w:bCs/>
        </w:rPr>
      </w:pPr>
      <w:r>
        <w:rPr>
          <w:rFonts w:hint="eastAsia"/>
          <w:bCs/>
        </w:rPr>
        <w:t>5. Rate the Bibliography: Satisfactory</w:t>
      </w:r>
    </w:p>
    <w:p w:rsidR="00387062" w:rsidRDefault="00387062">
      <w:pPr>
        <w:rPr>
          <w:bCs/>
        </w:rPr>
      </w:pPr>
    </w:p>
    <w:p w:rsidR="00387062" w:rsidRDefault="00852FDC">
      <w:pPr>
        <w:rPr>
          <w:bCs/>
        </w:rPr>
      </w:pPr>
      <w:r>
        <w:rPr>
          <w:rFonts w:hint="eastAsia"/>
          <w:bCs/>
        </w:rPr>
        <w:lastRenderedPageBreak/>
        <w:t>1. How would you rate the overall organization of the paper?: Satisfactory</w:t>
      </w:r>
    </w:p>
    <w:p w:rsidR="00387062" w:rsidRDefault="00387062">
      <w:pPr>
        <w:rPr>
          <w:bCs/>
        </w:rPr>
      </w:pPr>
    </w:p>
    <w:p w:rsidR="00387062" w:rsidRDefault="00852FDC">
      <w:pPr>
        <w:rPr>
          <w:bCs/>
        </w:rPr>
      </w:pPr>
      <w:r>
        <w:rPr>
          <w:rFonts w:hint="eastAsia"/>
          <w:bCs/>
        </w:rPr>
        <w:t>2. Are the title and abstract satisfactory?: Yes</w:t>
      </w:r>
    </w:p>
    <w:p w:rsidR="00387062" w:rsidRDefault="00387062">
      <w:pPr>
        <w:rPr>
          <w:bCs/>
        </w:rPr>
      </w:pPr>
    </w:p>
    <w:p w:rsidR="00387062" w:rsidRDefault="00852FDC">
      <w:pPr>
        <w:rPr>
          <w:bCs/>
        </w:rPr>
      </w:pPr>
      <w:r>
        <w:rPr>
          <w:rFonts w:hint="eastAsia"/>
          <w:bCs/>
        </w:rPr>
        <w:t>3. Is the length of the paper appropriate? If not, recommend what should be added or eliminated.: Yes</w:t>
      </w:r>
    </w:p>
    <w:p w:rsidR="00387062" w:rsidRDefault="00387062">
      <w:pPr>
        <w:rPr>
          <w:bCs/>
        </w:rPr>
      </w:pPr>
    </w:p>
    <w:p w:rsidR="00387062" w:rsidRDefault="00852FDC">
      <w:pPr>
        <w:rPr>
          <w:bCs/>
        </w:rPr>
      </w:pPr>
      <w:r>
        <w:rPr>
          <w:rFonts w:hint="eastAsia"/>
          <w:bCs/>
        </w:rPr>
        <w:t>4. Are symbols, terms, and concepts adequately defined?: Yes</w:t>
      </w:r>
    </w:p>
    <w:p w:rsidR="00387062" w:rsidRDefault="00387062">
      <w:pPr>
        <w:rPr>
          <w:bCs/>
        </w:rPr>
      </w:pPr>
    </w:p>
    <w:p w:rsidR="00387062" w:rsidRDefault="00852FDC">
      <w:pPr>
        <w:rPr>
          <w:bCs/>
        </w:rPr>
      </w:pPr>
      <w:r>
        <w:rPr>
          <w:rFonts w:hint="eastAsia"/>
          <w:bCs/>
        </w:rPr>
        <w:t>5. How do you rate the English usage?: Satisfactory</w:t>
      </w:r>
    </w:p>
    <w:p w:rsidR="00387062" w:rsidRDefault="00387062">
      <w:pPr>
        <w:rPr>
          <w:bCs/>
        </w:rPr>
      </w:pPr>
    </w:p>
    <w:p w:rsidR="00387062" w:rsidRDefault="00387062">
      <w:pPr>
        <w:rPr>
          <w:bCs/>
        </w:rPr>
      </w:pPr>
    </w:p>
    <w:p w:rsidR="00387062" w:rsidRDefault="00852FDC">
      <w:pPr>
        <w:rPr>
          <w:bCs/>
        </w:rPr>
      </w:pPr>
      <w:r>
        <w:rPr>
          <w:rFonts w:hint="eastAsia"/>
          <w:bCs/>
        </w:rPr>
        <w:t>Reviewer: 2</w:t>
      </w:r>
    </w:p>
    <w:p w:rsidR="00387062" w:rsidRDefault="00852FDC">
      <w:pPr>
        <w:rPr>
          <w:bCs/>
        </w:rPr>
      </w:pPr>
      <w:r>
        <w:rPr>
          <w:rFonts w:hint="eastAsia"/>
          <w:bCs/>
        </w:rPr>
        <w:t>Recommendation: AQ - P</w:t>
      </w:r>
      <w:r>
        <w:rPr>
          <w:rFonts w:hint="eastAsia"/>
          <w:bCs/>
        </w:rPr>
        <w:t>ublish With Minor, Required Changes</w:t>
      </w:r>
    </w:p>
    <w:p w:rsidR="00387062" w:rsidRDefault="00387062">
      <w:pPr>
        <w:rPr>
          <w:bCs/>
        </w:rPr>
      </w:pPr>
    </w:p>
    <w:p w:rsidR="00387062" w:rsidRDefault="00852FDC">
      <w:pPr>
        <w:rPr>
          <w:bCs/>
        </w:rPr>
      </w:pPr>
      <w:r>
        <w:rPr>
          <w:rFonts w:hint="eastAsia"/>
          <w:bCs/>
        </w:rPr>
        <w:t>Comments:</w:t>
      </w:r>
    </w:p>
    <w:p w:rsidR="00387062" w:rsidRDefault="00852FDC">
      <w:pPr>
        <w:rPr>
          <w:bCs/>
        </w:rPr>
      </w:pPr>
      <w:r>
        <w:rPr>
          <w:rFonts w:hint="eastAsia"/>
          <w:bCs/>
        </w:rPr>
        <w:t xml:space="preserve">Thank you for revising the draft. Most of my major comments seem to be addressed in the updated version. The paper needs some smaller edits, as listed in my review. </w:t>
      </w:r>
    </w:p>
    <w:p w:rsidR="00387062" w:rsidRDefault="00387062">
      <w:pPr>
        <w:rPr>
          <w:bCs/>
        </w:rPr>
      </w:pPr>
    </w:p>
    <w:p w:rsidR="00387062" w:rsidRDefault="00852FDC">
      <w:pPr>
        <w:rPr>
          <w:bCs/>
        </w:rPr>
      </w:pPr>
      <w:r>
        <w:rPr>
          <w:rFonts w:hint="eastAsia"/>
          <w:bCs/>
        </w:rPr>
        <w:t>Additional Questions:</w:t>
      </w:r>
    </w:p>
    <w:p w:rsidR="00387062" w:rsidRDefault="00852FDC">
      <w:pPr>
        <w:rPr>
          <w:bCs/>
        </w:rPr>
      </w:pPr>
      <w:r>
        <w:rPr>
          <w:rFonts w:hint="eastAsia"/>
          <w:bCs/>
        </w:rPr>
        <w:t>1. Is the topic appr</w:t>
      </w:r>
      <w:r>
        <w:rPr>
          <w:rFonts w:hint="eastAsia"/>
          <w:bCs/>
        </w:rPr>
        <w:t>opriate for publication in these transactions?: Adequate Match</w:t>
      </w:r>
    </w:p>
    <w:p w:rsidR="00387062" w:rsidRDefault="00387062">
      <w:pPr>
        <w:rPr>
          <w:bCs/>
        </w:rPr>
      </w:pPr>
    </w:p>
    <w:p w:rsidR="00387062" w:rsidRDefault="00852FDC">
      <w:pPr>
        <w:rPr>
          <w:bCs/>
        </w:rPr>
      </w:pPr>
      <w:r>
        <w:rPr>
          <w:rFonts w:hint="eastAsia"/>
          <w:bCs/>
        </w:rPr>
        <w:t>1. Is the paper technically sound?: Yes</w:t>
      </w:r>
    </w:p>
    <w:p w:rsidR="00387062" w:rsidRDefault="00387062">
      <w:pPr>
        <w:rPr>
          <w:bCs/>
        </w:rPr>
      </w:pPr>
    </w:p>
    <w:p w:rsidR="00387062" w:rsidRDefault="00852FDC">
      <w:pPr>
        <w:rPr>
          <w:bCs/>
        </w:rPr>
      </w:pPr>
      <w:r>
        <w:rPr>
          <w:rFonts w:hint="eastAsia"/>
          <w:bCs/>
        </w:rPr>
        <w:t>2. How would you rate the technical novelty of the paper?: Novel Enough for Publication</w:t>
      </w:r>
    </w:p>
    <w:p w:rsidR="00387062" w:rsidRDefault="00387062">
      <w:pPr>
        <w:rPr>
          <w:bCs/>
        </w:rPr>
      </w:pPr>
    </w:p>
    <w:p w:rsidR="00387062" w:rsidRDefault="00852FDC">
      <w:pPr>
        <w:rPr>
          <w:bCs/>
        </w:rPr>
      </w:pPr>
      <w:r>
        <w:rPr>
          <w:rFonts w:hint="eastAsia"/>
          <w:bCs/>
        </w:rPr>
        <w:t xml:space="preserve">Explain: The paper presents Aurora architecture for trusted </w:t>
      </w:r>
      <w:r>
        <w:rPr>
          <w:rFonts w:hint="eastAsia"/>
          <w:bCs/>
        </w:rPr>
        <w:t>I/O paths for enclave applications on Intel platforms with SGX and SMM support. Specifically, the paper outlines design for securing communication with a keyboard, printer clocks, and storage in the presence of an untrusted OS. By default, Intel SGX does n</w:t>
      </w:r>
      <w:r>
        <w:rPr>
          <w:rFonts w:hint="eastAsia"/>
          <w:bCs/>
        </w:rPr>
        <w:t>ot guarantee secure interface to devices, and Aurora bridges this gap for applications where it is essential to have a trusted path to one or more I/O devices. The authors make use of SMM which is protected from the OS to communicate with these devices ove</w:t>
      </w:r>
      <w:r>
        <w:rPr>
          <w:rFonts w:hint="eastAsia"/>
          <w:bCs/>
        </w:rPr>
        <w:t>r a trusted channel.</w:t>
      </w:r>
    </w:p>
    <w:p w:rsidR="00387062" w:rsidRDefault="00387062">
      <w:pPr>
        <w:rPr>
          <w:bCs/>
        </w:rPr>
      </w:pPr>
    </w:p>
    <w:p w:rsidR="00387062" w:rsidRDefault="00852FDC">
      <w:pPr>
        <w:rPr>
          <w:bCs/>
        </w:rPr>
      </w:pPr>
      <w:r>
        <w:rPr>
          <w:rFonts w:hint="eastAsia"/>
          <w:bCs/>
        </w:rPr>
        <w:t>3. Is the contribution significant?: Incremental</w:t>
      </w:r>
    </w:p>
    <w:p w:rsidR="00387062" w:rsidRDefault="00387062">
      <w:pPr>
        <w:rPr>
          <w:bCs/>
        </w:rPr>
      </w:pPr>
    </w:p>
    <w:p w:rsidR="00387062" w:rsidRDefault="00852FDC">
      <w:pPr>
        <w:rPr>
          <w:bCs/>
        </w:rPr>
      </w:pPr>
      <w:r>
        <w:rPr>
          <w:rFonts w:hint="eastAsia"/>
          <w:bCs/>
        </w:rPr>
        <w:t>4. Is the coverage of the topic sufficiently comprehensive and balanced?: Yes</w:t>
      </w:r>
    </w:p>
    <w:p w:rsidR="00387062" w:rsidRDefault="00387062">
      <w:pPr>
        <w:rPr>
          <w:bCs/>
        </w:rPr>
      </w:pPr>
    </w:p>
    <w:p w:rsidR="00387062" w:rsidRDefault="00852FDC">
      <w:pPr>
        <w:rPr>
          <w:bCs/>
        </w:rPr>
      </w:pPr>
      <w:r>
        <w:rPr>
          <w:rFonts w:hint="eastAsia"/>
          <w:bCs/>
        </w:rPr>
        <w:t>5. Rate the Bibliography: Satisfactory</w:t>
      </w:r>
    </w:p>
    <w:p w:rsidR="00387062" w:rsidRDefault="00387062">
      <w:pPr>
        <w:rPr>
          <w:bCs/>
        </w:rPr>
      </w:pPr>
    </w:p>
    <w:p w:rsidR="00387062" w:rsidRDefault="00852FDC">
      <w:pPr>
        <w:rPr>
          <w:bCs/>
        </w:rPr>
      </w:pPr>
      <w:r>
        <w:rPr>
          <w:rFonts w:hint="eastAsia"/>
          <w:bCs/>
        </w:rPr>
        <w:t>1. How would you rate the overall organization of the paper?: Cou</w:t>
      </w:r>
      <w:r>
        <w:rPr>
          <w:rFonts w:hint="eastAsia"/>
          <w:bCs/>
        </w:rPr>
        <w:t>ld be improved</w:t>
      </w:r>
    </w:p>
    <w:p w:rsidR="00387062" w:rsidRDefault="00387062">
      <w:pPr>
        <w:rPr>
          <w:bCs/>
        </w:rPr>
      </w:pPr>
    </w:p>
    <w:p w:rsidR="00387062" w:rsidRDefault="00852FDC">
      <w:pPr>
        <w:rPr>
          <w:bCs/>
        </w:rPr>
      </w:pPr>
      <w:r>
        <w:rPr>
          <w:rFonts w:hint="eastAsia"/>
          <w:bCs/>
        </w:rPr>
        <w:t>2. Are the title and abstract satisfactory?: Yes</w:t>
      </w:r>
    </w:p>
    <w:p w:rsidR="00387062" w:rsidRDefault="00387062">
      <w:pPr>
        <w:rPr>
          <w:bCs/>
        </w:rPr>
      </w:pPr>
    </w:p>
    <w:p w:rsidR="00387062" w:rsidRDefault="00852FDC">
      <w:pPr>
        <w:rPr>
          <w:bCs/>
        </w:rPr>
      </w:pPr>
      <w:r>
        <w:rPr>
          <w:rFonts w:hint="eastAsia"/>
          <w:bCs/>
        </w:rPr>
        <w:lastRenderedPageBreak/>
        <w:t>3. Is the length of the paper appropriate? If not, recommend what should be added or eliminated.: Yes</w:t>
      </w:r>
    </w:p>
    <w:p w:rsidR="00387062" w:rsidRDefault="00387062">
      <w:pPr>
        <w:rPr>
          <w:bCs/>
        </w:rPr>
      </w:pPr>
    </w:p>
    <w:p w:rsidR="00387062" w:rsidRDefault="00852FDC">
      <w:pPr>
        <w:rPr>
          <w:bCs/>
        </w:rPr>
      </w:pPr>
      <w:r>
        <w:rPr>
          <w:rFonts w:hint="eastAsia"/>
          <w:bCs/>
        </w:rPr>
        <w:t>4. Are symbols, terms, and concepts adequately defined?: Not always</w:t>
      </w:r>
    </w:p>
    <w:p w:rsidR="00387062" w:rsidRDefault="00387062">
      <w:pPr>
        <w:rPr>
          <w:bCs/>
        </w:rPr>
      </w:pPr>
    </w:p>
    <w:p w:rsidR="00387062" w:rsidRDefault="00852FDC">
      <w:pPr>
        <w:rPr>
          <w:bCs/>
        </w:rPr>
      </w:pPr>
      <w:r>
        <w:rPr>
          <w:rFonts w:hint="eastAsia"/>
          <w:bCs/>
        </w:rPr>
        <w:t>5. How do you rate</w:t>
      </w:r>
      <w:r>
        <w:rPr>
          <w:rFonts w:hint="eastAsia"/>
          <w:bCs/>
        </w:rPr>
        <w:t xml:space="preserve"> the English usage?: Needs improvement</w:t>
      </w:r>
    </w:p>
    <w:p w:rsidR="00387062" w:rsidRDefault="00387062">
      <w:pPr>
        <w:rPr>
          <w:bCs/>
        </w:rPr>
      </w:pPr>
    </w:p>
    <w:p w:rsidR="00387062" w:rsidRDefault="00387062">
      <w:pPr>
        <w:rPr>
          <w:bCs/>
        </w:rPr>
      </w:pPr>
    </w:p>
    <w:p w:rsidR="00387062" w:rsidRDefault="00852FDC">
      <w:pPr>
        <w:rPr>
          <w:bCs/>
        </w:rPr>
      </w:pPr>
      <w:r>
        <w:rPr>
          <w:rFonts w:hint="eastAsia"/>
          <w:bCs/>
        </w:rPr>
        <w:t>* Paper summary</w:t>
      </w:r>
    </w:p>
    <w:p w:rsidR="00387062" w:rsidRDefault="00387062">
      <w:pPr>
        <w:rPr>
          <w:bCs/>
        </w:rPr>
      </w:pPr>
    </w:p>
    <w:p w:rsidR="00387062" w:rsidRDefault="00852FDC">
      <w:pPr>
        <w:rPr>
          <w:bCs/>
        </w:rPr>
      </w:pPr>
      <w:r>
        <w:rPr>
          <w:rFonts w:hint="eastAsia"/>
          <w:bCs/>
        </w:rPr>
        <w:t xml:space="preserve"> - The paper presents Aurora architecture for trusted I/O paths for enclave applications on Intel platforms with SGX and SMM support. Specifically, the paper outlines design for securing communicati</w:t>
      </w:r>
      <w:r>
        <w:rPr>
          <w:rFonts w:hint="eastAsia"/>
          <w:bCs/>
        </w:rPr>
        <w:t>on with a keyboard, printer clocks, and storage in the presence of an untrusted OS. By default, Intel SGX does not guarantee secure interface to devices, and Aurora bridges this gap for applications where it is essential to have a trusted path to one or mo</w:t>
      </w:r>
      <w:r>
        <w:rPr>
          <w:rFonts w:hint="eastAsia"/>
          <w:bCs/>
        </w:rPr>
        <w:t>re I/O devices. The authors make use of SMM which is protected from the OS to communicate with these devices over a trusted channel.</w:t>
      </w:r>
    </w:p>
    <w:p w:rsidR="00387062" w:rsidRDefault="00387062">
      <w:pPr>
        <w:rPr>
          <w:bCs/>
        </w:rPr>
      </w:pPr>
    </w:p>
    <w:p w:rsidR="00387062" w:rsidRDefault="00852FDC">
      <w:pPr>
        <w:rPr>
          <w:bCs/>
        </w:rPr>
      </w:pPr>
      <w:r>
        <w:rPr>
          <w:rFonts w:hint="eastAsia"/>
          <w:bCs/>
        </w:rPr>
        <w:t>* Comments on the revision effort</w:t>
      </w:r>
    </w:p>
    <w:p w:rsidR="00387062" w:rsidRDefault="00387062">
      <w:pPr>
        <w:rPr>
          <w:bCs/>
        </w:rPr>
      </w:pPr>
    </w:p>
    <w:p w:rsidR="00387062" w:rsidRDefault="00852FDC">
      <w:pPr>
        <w:rPr>
          <w:bCs/>
        </w:rPr>
      </w:pPr>
      <w:r>
        <w:rPr>
          <w:rFonts w:hint="eastAsia"/>
          <w:bCs/>
        </w:rPr>
        <w:t>- Thank you for revising the draft. Most of my major comments seem to be addressed in t</w:t>
      </w:r>
      <w:r>
        <w:rPr>
          <w:rFonts w:hint="eastAsia"/>
          <w:bCs/>
        </w:rPr>
        <w:t xml:space="preserve">he updated version. Some of them need more clarifications as listed below. </w:t>
      </w:r>
    </w:p>
    <w:p w:rsidR="00387062" w:rsidRDefault="00387062">
      <w:pPr>
        <w:rPr>
          <w:bCs/>
        </w:rPr>
      </w:pPr>
    </w:p>
    <w:p w:rsidR="00387062" w:rsidRDefault="00852FDC">
      <w:pPr>
        <w:rPr>
          <w:bCs/>
        </w:rPr>
      </w:pPr>
      <w:r>
        <w:rPr>
          <w:rFonts w:hint="eastAsia"/>
          <w:bCs/>
        </w:rPr>
        <w:t>* Following is my feedback on the revised version of the paper draft:</w:t>
      </w:r>
    </w:p>
    <w:p w:rsidR="00387062" w:rsidRDefault="00387062">
      <w:pPr>
        <w:rPr>
          <w:bCs/>
        </w:rPr>
      </w:pPr>
    </w:p>
    <w:p w:rsidR="00387062" w:rsidRDefault="00852FDC">
      <w:pPr>
        <w:rPr>
          <w:bCs/>
        </w:rPr>
      </w:pPr>
      <w:r>
        <w:rPr>
          <w:rFonts w:hint="eastAsia"/>
          <w:bCs/>
        </w:rPr>
        <w:t>- Missing citations for important points in the following sections:</w:t>
      </w:r>
    </w:p>
    <w:p w:rsidR="00387062" w:rsidRDefault="00852FDC">
      <w:pPr>
        <w:rPr>
          <w:bCs/>
        </w:rPr>
      </w:pPr>
      <w:r>
        <w:rPr>
          <w:rFonts w:hint="eastAsia"/>
          <w:bCs/>
        </w:rPr>
        <w:t xml:space="preserve"> + time deception attacks (Section 1)</w:t>
      </w:r>
    </w:p>
    <w:p w:rsidR="00387062" w:rsidRDefault="00852FDC">
      <w:pPr>
        <w:rPr>
          <w:bCs/>
        </w:rPr>
      </w:pPr>
      <w:r>
        <w:rPr>
          <w:rFonts w:hint="eastAsia"/>
          <w:bCs/>
        </w:rPr>
        <w:t xml:space="preserve"> + monotonic counters and NVRAM (Section 1)</w:t>
      </w:r>
    </w:p>
    <w:p w:rsidR="00387062" w:rsidRDefault="00852FDC">
      <w:pPr>
        <w:rPr>
          <w:bCs/>
        </w:rPr>
      </w:pPr>
      <w:r>
        <w:rPr>
          <w:rFonts w:hint="eastAsia"/>
          <w:bCs/>
        </w:rPr>
        <w:t xml:space="preserve"> + Local attestation (Section 2A)</w:t>
      </w:r>
    </w:p>
    <w:p w:rsidR="00387062" w:rsidRDefault="00852FDC">
      <w:pPr>
        <w:rPr>
          <w:bCs/>
        </w:rPr>
      </w:pPr>
      <w:r>
        <w:rPr>
          <w:rFonts w:hint="eastAsia"/>
          <w:bCs/>
        </w:rPr>
        <w:t xml:space="preserve"> + SMM mode (Section 2B)</w:t>
      </w:r>
    </w:p>
    <w:p w:rsidR="00387062" w:rsidRDefault="00852FDC">
      <w:pPr>
        <w:rPr>
          <w:bCs/>
        </w:rPr>
      </w:pPr>
      <w:r>
        <w:rPr>
          <w:rFonts w:hint="eastAsia"/>
          <w:bCs/>
        </w:rPr>
        <w:t xml:space="preserve"> + swell the TCB and attack vector (Section 2C)  </w:t>
      </w:r>
    </w:p>
    <w:p w:rsidR="00387062" w:rsidRDefault="00852FDC">
      <w:pPr>
        <w:rPr>
          <w:bCs/>
        </w:rPr>
      </w:pPr>
      <w:r>
        <w:rPr>
          <w:rFonts w:hint="eastAsia"/>
          <w:bCs/>
        </w:rPr>
        <w:t xml:space="preserve"> + existing software stacks in a secure manner (Section 2C)  </w:t>
      </w:r>
    </w:p>
    <w:p w:rsidR="00387062" w:rsidRDefault="00852FDC">
      <w:pPr>
        <w:rPr>
          <w:bCs/>
        </w:rPr>
      </w:pPr>
      <w:r>
        <w:rPr>
          <w:rFonts w:hint="eastAsia"/>
          <w:bCs/>
        </w:rPr>
        <w:t xml:space="preserve"> + smaller TCB is better (Section 5B)</w:t>
      </w:r>
    </w:p>
    <w:p w:rsidR="00387062" w:rsidRDefault="00852FDC">
      <w:pPr>
        <w:rPr>
          <w:ins w:id="95" w:author="李明煜" w:date="2019-08-24T17:33:00Z"/>
          <w:bCs/>
        </w:rPr>
      </w:pPr>
      <w:r>
        <w:rPr>
          <w:rFonts w:hint="eastAsia"/>
          <w:bCs/>
        </w:rPr>
        <w:t xml:space="preserve"> + </w:t>
      </w:r>
      <w:r>
        <w:rPr>
          <w:rFonts w:hint="eastAsia"/>
          <w:bCs/>
        </w:rPr>
        <w:t>Fix name for Jiang [48] to Jang (Section 8C)</w:t>
      </w:r>
    </w:p>
    <w:p w:rsidR="00387062" w:rsidRDefault="00F859D3">
      <w:pPr>
        <w:rPr>
          <w:bCs/>
        </w:rPr>
      </w:pPr>
      <w:ins w:id="96" w:author="lhl" w:date="2019-08-25T17:02:00Z">
        <w:r w:rsidRPr="004146B3">
          <w:rPr>
            <w:b/>
            <w:bCs/>
          </w:rPr>
          <w:t xml:space="preserve">Author response: </w:t>
        </w:r>
      </w:ins>
      <w:ins w:id="97" w:author="李明煜" w:date="2019-08-24T20:19:00Z">
        <w:r w:rsidR="00852FDC">
          <w:rPr>
            <w:bCs/>
          </w:rPr>
          <w:t xml:space="preserve">Thanks. </w:t>
        </w:r>
      </w:ins>
      <w:ins w:id="98" w:author="李明煜" w:date="2019-08-24T17:33:00Z">
        <w:r w:rsidR="00852FDC">
          <w:rPr>
            <w:bCs/>
          </w:rPr>
          <w:t xml:space="preserve">All </w:t>
        </w:r>
      </w:ins>
      <w:ins w:id="99" w:author="李明煜" w:date="2019-08-24T20:19:00Z">
        <w:r w:rsidR="00852FDC">
          <w:rPr>
            <w:bCs/>
          </w:rPr>
          <w:t>citat</w:t>
        </w:r>
      </w:ins>
      <w:ins w:id="100" w:author="李明煜" w:date="2019-08-24T20:20:00Z">
        <w:r w:rsidR="00852FDC">
          <w:rPr>
            <w:bCs/>
          </w:rPr>
          <w:t xml:space="preserve">ions are </w:t>
        </w:r>
      </w:ins>
      <w:ins w:id="101" w:author="李明煜" w:date="2019-08-24T17:33:00Z">
        <w:r w:rsidR="00852FDC">
          <w:rPr>
            <w:bCs/>
          </w:rPr>
          <w:t>done.</w:t>
        </w:r>
      </w:ins>
    </w:p>
    <w:p w:rsidR="00387062" w:rsidRDefault="00387062">
      <w:pPr>
        <w:rPr>
          <w:bCs/>
        </w:rPr>
      </w:pPr>
    </w:p>
    <w:p w:rsidR="00387062" w:rsidRDefault="00852FDC">
      <w:pPr>
        <w:rPr>
          <w:ins w:id="102" w:author="李明煜" w:date="2019-08-24T17:40:00Z"/>
          <w:bCs/>
        </w:rPr>
      </w:pPr>
      <w:r>
        <w:rPr>
          <w:rFonts w:hint="eastAsia"/>
          <w:bCs/>
        </w:rPr>
        <w:t>- The two types of I/O paths are not defined but referred to in the introduction and Section 2 first para.</w:t>
      </w:r>
    </w:p>
    <w:p w:rsidR="00387062" w:rsidRDefault="00F859D3">
      <w:pPr>
        <w:rPr>
          <w:bCs/>
        </w:rPr>
      </w:pPr>
      <w:ins w:id="103" w:author="lhl" w:date="2019-08-25T17:02:00Z">
        <w:r w:rsidRPr="004146B3">
          <w:rPr>
            <w:b/>
            <w:bCs/>
          </w:rPr>
          <w:t xml:space="preserve">Author response: </w:t>
        </w:r>
      </w:ins>
      <w:ins w:id="104" w:author="李明煜" w:date="2019-08-24T17:40:00Z">
        <w:r w:rsidR="00852FDC">
          <w:rPr>
            <w:bCs/>
          </w:rPr>
          <w:t xml:space="preserve">We explicitly </w:t>
        </w:r>
      </w:ins>
      <w:ins w:id="105" w:author="李明煜" w:date="2019-08-24T17:43:00Z">
        <w:r w:rsidR="00852FDC">
          <w:rPr>
            <w:bCs/>
          </w:rPr>
          <w:t xml:space="preserve">name them </w:t>
        </w:r>
      </w:ins>
      <w:ins w:id="106" w:author="李明煜" w:date="2019-08-24T17:40:00Z">
        <w:r w:rsidR="00852FDC">
          <w:rPr>
            <w:bCs/>
          </w:rPr>
          <w:t>in</w:t>
        </w:r>
      </w:ins>
      <w:ins w:id="107" w:author="李明煜" w:date="2019-08-24T17:41:00Z">
        <w:r w:rsidR="00852FDC">
          <w:rPr>
            <w:bCs/>
          </w:rPr>
          <w:t xml:space="preserve"> the Contribution</w:t>
        </w:r>
      </w:ins>
      <w:ins w:id="108" w:author="李明煜" w:date="2019-08-24T17:43:00Z">
        <w:r w:rsidR="00852FDC">
          <w:rPr>
            <w:bCs/>
          </w:rPr>
          <w:t>s</w:t>
        </w:r>
      </w:ins>
      <w:ins w:id="109" w:author="李明煜" w:date="2019-08-24T17:41:00Z">
        <w:r w:rsidR="00852FDC">
          <w:rPr>
            <w:bCs/>
          </w:rPr>
          <w:t>.</w:t>
        </w:r>
      </w:ins>
    </w:p>
    <w:p w:rsidR="00387062" w:rsidRDefault="00387062">
      <w:pPr>
        <w:rPr>
          <w:bCs/>
        </w:rPr>
      </w:pPr>
    </w:p>
    <w:p w:rsidR="00387062" w:rsidRDefault="00852FDC">
      <w:pPr>
        <w:rPr>
          <w:ins w:id="110" w:author="李明煜" w:date="2019-08-24T20:25:00Z"/>
          <w:bCs/>
        </w:rPr>
      </w:pPr>
      <w:r>
        <w:rPr>
          <w:rFonts w:hint="eastAsia"/>
          <w:bCs/>
        </w:rPr>
        <w:t xml:space="preserve">- Clarify the security </w:t>
      </w:r>
      <w:r>
        <w:rPr>
          <w:rFonts w:hint="eastAsia"/>
          <w:bCs/>
        </w:rPr>
        <w:t>properties of the SMM enclave (Section 2B)?</w:t>
      </w:r>
    </w:p>
    <w:p w:rsidR="00387062" w:rsidRDefault="00F859D3">
      <w:pPr>
        <w:rPr>
          <w:bCs/>
        </w:rPr>
      </w:pPr>
      <w:ins w:id="111" w:author="lhl" w:date="2019-08-25T17:02:00Z">
        <w:r w:rsidRPr="004146B3">
          <w:rPr>
            <w:b/>
            <w:bCs/>
          </w:rPr>
          <w:t xml:space="preserve">Author response: </w:t>
        </w:r>
      </w:ins>
      <w:ins w:id="112" w:author="李明煜" w:date="2019-08-24T20:26:00Z">
        <w:r w:rsidR="00852FDC">
          <w:rPr>
            <w:bCs/>
          </w:rPr>
          <w:t xml:space="preserve">In the updated manuscript, we </w:t>
        </w:r>
      </w:ins>
      <w:ins w:id="113" w:author="李明煜" w:date="2019-08-24T20:30:00Z">
        <w:r w:rsidR="00852FDC">
          <w:rPr>
            <w:bCs/>
          </w:rPr>
          <w:t>reclaimed</w:t>
        </w:r>
      </w:ins>
      <w:ins w:id="114" w:author="李明煜" w:date="2019-08-24T20:26:00Z">
        <w:r w:rsidR="00852FDC">
          <w:rPr>
            <w:bCs/>
          </w:rPr>
          <w:t xml:space="preserve">, </w:t>
        </w:r>
      </w:ins>
      <w:ins w:id="115" w:author="李明煜" w:date="2019-08-24T20:25:00Z">
        <w:r w:rsidR="00852FDC">
          <w:rPr>
            <w:bCs/>
          </w:rPr>
          <w:t>“</w:t>
        </w:r>
      </w:ins>
      <w:ins w:id="116" w:author="李明煜" w:date="2019-08-24T20:30:00Z">
        <w:r w:rsidR="00852FDC" w:rsidRPr="00A84327">
          <w:rPr>
            <w:bCs/>
          </w:rPr>
          <w:t>We deem SMRAM as a special enclave, because SMRAM cannot be accessed by OS/HV after initialization, and therefore protect</w:t>
        </w:r>
        <w:r w:rsidR="00852FDC" w:rsidRPr="00A84327">
          <w:rPr>
            <w:bCs/>
          </w:rPr>
          <w:t>s</w:t>
        </w:r>
        <w:r w:rsidR="00852FDC" w:rsidRPr="00A84327">
          <w:rPr>
            <w:bCs/>
          </w:rPr>
          <w:t xml:space="preserve"> the conﬁdentialit</w:t>
        </w:r>
      </w:ins>
      <w:ins w:id="117" w:author="李明煜" w:date="2019-08-24T20:31:00Z">
        <w:r w:rsidR="00852FDC">
          <w:rPr>
            <w:bCs/>
          </w:rPr>
          <w:t>y</w:t>
        </w:r>
      </w:ins>
      <w:ins w:id="118" w:author="李明煜" w:date="2019-08-24T20:30:00Z">
        <w:r w:rsidR="00852FDC" w:rsidRPr="00A84327">
          <w:rPr>
            <w:bCs/>
          </w:rPr>
          <w:t xml:space="preserve"> and integrity of SMI handler</w:t>
        </w:r>
        <w:r w:rsidR="00852FDC" w:rsidRPr="00F859D3">
          <w:rPr>
            <w:bCs/>
          </w:rPr>
          <w:t>.</w:t>
        </w:r>
      </w:ins>
      <w:ins w:id="119" w:author="李明煜" w:date="2019-08-24T20:25:00Z">
        <w:r w:rsidR="00852FDC">
          <w:rPr>
            <w:bCs/>
          </w:rPr>
          <w:t>”</w:t>
        </w:r>
      </w:ins>
    </w:p>
    <w:p w:rsidR="00387062" w:rsidRDefault="00387062">
      <w:pPr>
        <w:rPr>
          <w:bCs/>
        </w:rPr>
      </w:pPr>
    </w:p>
    <w:p w:rsidR="00387062" w:rsidRDefault="00852FDC">
      <w:pPr>
        <w:rPr>
          <w:ins w:id="120" w:author="李明煜" w:date="2019-08-24T20:13:00Z"/>
          <w:bCs/>
        </w:rPr>
      </w:pPr>
      <w:r>
        <w:rPr>
          <w:rFonts w:hint="eastAsia"/>
          <w:bCs/>
        </w:rPr>
        <w:t>- Before explaining the details of 2 categories of I/O, consider adding sentences which explain the main difference between them (Section 2C)</w:t>
      </w:r>
    </w:p>
    <w:p w:rsidR="00387062" w:rsidRDefault="00F859D3">
      <w:pPr>
        <w:rPr>
          <w:bCs/>
        </w:rPr>
      </w:pPr>
      <w:ins w:id="121" w:author="lhl" w:date="2019-08-25T17:02:00Z">
        <w:r w:rsidRPr="004146B3">
          <w:rPr>
            <w:b/>
            <w:bCs/>
          </w:rPr>
          <w:t xml:space="preserve">Author response: </w:t>
        </w:r>
      </w:ins>
      <w:ins w:id="122" w:author="李明煜" w:date="2019-08-24T20:13:00Z">
        <w:r w:rsidR="00852FDC">
          <w:rPr>
            <w:bCs/>
          </w:rPr>
          <w:t>We add this after the definition (Section 2C): “The main difference between these two types is that dataprovid</w:t>
        </w:r>
        <w:r w:rsidR="00852FDC">
          <w:rPr>
            <w:bCs/>
          </w:rPr>
          <w:t xml:space="preserve">er/-consumer </w:t>
        </w:r>
      </w:ins>
      <w:ins w:id="123" w:author="lhl" w:date="2019-08-25T11:59:00Z">
        <w:r w:rsidR="00326364">
          <w:rPr>
            <w:bCs/>
          </w:rPr>
          <w:t xml:space="preserve">path </w:t>
        </w:r>
      </w:ins>
      <w:ins w:id="124" w:author="李明煜" w:date="2019-08-24T20:13:00Z">
        <w:r w:rsidR="00852FDC">
          <w:rPr>
            <w:bCs/>
          </w:rPr>
          <w:t>is either the sink or the source of data</w:t>
        </w:r>
        <w:del w:id="125" w:author="lhl" w:date="2019-08-25T12:00:00Z">
          <w:r w:rsidR="00852FDC" w:rsidDel="00326364">
            <w:rPr>
              <w:bCs/>
            </w:rPr>
            <w:delText xml:space="preserve">. This type of trusted path </w:delText>
          </w:r>
        </w:del>
      </w:ins>
      <w:ins w:id="126" w:author="lhl" w:date="2019-08-25T12:00:00Z">
        <w:r w:rsidR="00326364">
          <w:rPr>
            <w:bCs/>
          </w:rPr>
          <w:t xml:space="preserve"> and </w:t>
        </w:r>
      </w:ins>
      <w:ins w:id="127" w:author="李明煜" w:date="2019-08-24T20:13:00Z">
        <w:r w:rsidR="00852FDC">
          <w:rPr>
            <w:bCs/>
          </w:rPr>
          <w:t>must handle data in plaintext, which requires careful isolation or conﬁdential protection</w:t>
        </w:r>
      </w:ins>
      <w:ins w:id="128" w:author="lhl" w:date="2019-08-25T12:03:00Z">
        <w:r w:rsidR="00326364" w:rsidRPr="00326364">
          <w:rPr>
            <w:bCs/>
          </w:rPr>
          <w:t>; Whereas the</w:t>
        </w:r>
      </w:ins>
      <w:ins w:id="129" w:author="李明煜" w:date="2019-08-24T20:13:00Z">
        <w:del w:id="130" w:author="lhl" w:date="2019-08-25T12:03:00Z">
          <w:r w:rsidR="00852FDC" w:rsidDel="00326364">
            <w:rPr>
              <w:bCs/>
            </w:rPr>
            <w:delText>. The</w:delText>
          </w:r>
        </w:del>
        <w:r w:rsidR="00852FDC">
          <w:rPr>
            <w:bCs/>
          </w:rPr>
          <w:t xml:space="preserve"> data-storage/-transmitter type acts as a medium for data at rest or in transitio</w:t>
        </w:r>
        <w:r w:rsidR="00852FDC">
          <w:rPr>
            <w:bCs/>
          </w:rPr>
          <w:t>n. It focuses on the freshness and integrity of data.”</w:t>
        </w:r>
      </w:ins>
    </w:p>
    <w:p w:rsidR="00387062" w:rsidRDefault="00387062">
      <w:pPr>
        <w:rPr>
          <w:bCs/>
        </w:rPr>
      </w:pPr>
    </w:p>
    <w:p w:rsidR="00387062" w:rsidRDefault="00852FDC">
      <w:pPr>
        <w:rPr>
          <w:ins w:id="131" w:author="李明煜" w:date="2019-08-24T16:21:00Z"/>
          <w:bCs/>
        </w:rPr>
      </w:pPr>
      <w:r>
        <w:rPr>
          <w:rFonts w:hint="eastAsia"/>
          <w:bCs/>
        </w:rPr>
        <w:t>- Section 2C, should it be trust-but-verify or verify-then-use instead of distrust-but-verify?</w:t>
      </w:r>
    </w:p>
    <w:p w:rsidR="00387062" w:rsidRDefault="00F859D3">
      <w:pPr>
        <w:rPr>
          <w:bCs/>
        </w:rPr>
      </w:pPr>
      <w:ins w:id="132" w:author="lhl" w:date="2019-08-25T17:02:00Z">
        <w:r w:rsidRPr="004146B3">
          <w:rPr>
            <w:b/>
            <w:bCs/>
          </w:rPr>
          <w:t xml:space="preserve">Author response: </w:t>
        </w:r>
      </w:ins>
      <w:ins w:id="133" w:author="李明煜" w:date="2019-08-24T20:48:00Z">
        <w:r w:rsidR="00852FDC">
          <w:rPr>
            <w:bCs/>
          </w:rPr>
          <w:t>Yes, “</w:t>
        </w:r>
      </w:ins>
      <w:ins w:id="134" w:author="李明煜" w:date="2019-08-24T20:49:00Z">
        <w:r w:rsidR="00852FDC">
          <w:rPr>
            <w:bCs/>
          </w:rPr>
          <w:t>trust-but-verify” is the correct term. We would use</w:t>
        </w:r>
      </w:ins>
      <w:ins w:id="135" w:author="李明煜" w:date="2019-08-24T20:50:00Z">
        <w:r w:rsidR="00852FDC">
          <w:rPr>
            <w:bCs/>
          </w:rPr>
          <w:t xml:space="preserve"> “verify-then-use” because it is a </w:t>
        </w:r>
        <w:del w:id="136" w:author="lhl" w:date="2019-08-25T12:05:00Z">
          <w:r w:rsidR="00852FDC" w:rsidDel="00B92484">
            <w:rPr>
              <w:bCs/>
            </w:rPr>
            <w:delText xml:space="preserve">more </w:delText>
          </w:r>
        </w:del>
        <w:r w:rsidR="00852FDC">
          <w:rPr>
            <w:bCs/>
          </w:rPr>
          <w:t xml:space="preserve">proper </w:t>
        </w:r>
        <w:r w:rsidR="00852FDC">
          <w:rPr>
            <w:bCs/>
          </w:rPr>
          <w:t xml:space="preserve">term in our paper. Thank you so much for </w:t>
        </w:r>
      </w:ins>
      <w:ins w:id="137" w:author="李明煜" w:date="2019-08-24T20:51:00Z">
        <w:r w:rsidR="00852FDC">
          <w:rPr>
            <w:bCs/>
          </w:rPr>
          <w:t>correcting us!</w:t>
        </w:r>
      </w:ins>
    </w:p>
    <w:p w:rsidR="00387062" w:rsidRDefault="00387062">
      <w:pPr>
        <w:rPr>
          <w:bCs/>
        </w:rPr>
      </w:pPr>
    </w:p>
    <w:p w:rsidR="00387062" w:rsidRDefault="00852FDC">
      <w:pPr>
        <w:rPr>
          <w:bCs/>
        </w:rPr>
      </w:pPr>
      <w:r>
        <w:rPr>
          <w:rFonts w:hint="eastAsia"/>
          <w:bCs/>
        </w:rPr>
        <w:t>- Section 2D</w:t>
      </w:r>
    </w:p>
    <w:p w:rsidR="00B92484" w:rsidRDefault="00852FDC">
      <w:pPr>
        <w:rPr>
          <w:ins w:id="138" w:author="lhl" w:date="2019-08-25T12:06:00Z"/>
          <w:bCs/>
        </w:rPr>
      </w:pPr>
      <w:r>
        <w:rPr>
          <w:rFonts w:hint="eastAsia"/>
          <w:bCs/>
        </w:rPr>
        <w:t xml:space="preserve">  + Does the UEFI driver have a standard security specification that Aurora verifies, if not, how did you decide what to check?</w:t>
      </w:r>
      <w:ins w:id="139" w:author="李明煜" w:date="2019-08-24T18:48:00Z">
        <w:r>
          <w:rPr>
            <w:bCs/>
          </w:rPr>
          <w:t xml:space="preserve"> </w:t>
        </w:r>
      </w:ins>
    </w:p>
    <w:p w:rsidR="00387062" w:rsidRDefault="00F859D3">
      <w:pPr>
        <w:rPr>
          <w:bCs/>
        </w:rPr>
      </w:pPr>
      <w:ins w:id="140" w:author="lhl" w:date="2019-08-25T17:02:00Z">
        <w:r w:rsidRPr="004146B3">
          <w:rPr>
            <w:b/>
            <w:bCs/>
          </w:rPr>
          <w:t xml:space="preserve">Author response: </w:t>
        </w:r>
      </w:ins>
      <w:ins w:id="141" w:author="李明煜" w:date="2019-08-24T20:37:00Z">
        <w:r w:rsidR="00852FDC">
          <w:rPr>
            <w:bCs/>
          </w:rPr>
          <w:t xml:space="preserve">UEFI is a unified EFI/firmware standard. </w:t>
        </w:r>
      </w:ins>
      <w:ins w:id="142" w:author="李明煜" w:date="2019-08-24T20:38:00Z">
        <w:r w:rsidR="00852FDC">
          <w:rPr>
            <w:bCs/>
          </w:rPr>
          <w:t>It has specificat</w:t>
        </w:r>
        <w:r w:rsidR="00852FDC">
          <w:rPr>
            <w:bCs/>
          </w:rPr>
          <w:t>ions for different types of devices</w:t>
        </w:r>
      </w:ins>
      <w:ins w:id="143" w:author="李明煜" w:date="2019-08-24T20:41:00Z">
        <w:r w:rsidR="00852FDC">
          <w:rPr>
            <w:bCs/>
          </w:rPr>
          <w:t xml:space="preserve">. The current implementation of Aurora </w:t>
        </w:r>
      </w:ins>
      <w:ins w:id="144" w:author="李明煜" w:date="2019-08-24T20:43:00Z">
        <w:r w:rsidR="00852FDC">
          <w:rPr>
            <w:bCs/>
          </w:rPr>
          <w:t xml:space="preserve">prototype </w:t>
        </w:r>
      </w:ins>
      <w:ins w:id="145" w:author="李明煜" w:date="2019-08-24T20:41:00Z">
        <w:r w:rsidR="00852FDC">
          <w:rPr>
            <w:bCs/>
          </w:rPr>
          <w:t xml:space="preserve">checks their </w:t>
        </w:r>
      </w:ins>
      <w:ins w:id="146" w:author="李明煜" w:date="2019-08-24T20:42:00Z">
        <w:r w:rsidR="00852FDC">
          <w:rPr>
            <w:bCs/>
          </w:rPr>
          <w:t>parameters</w:t>
        </w:r>
      </w:ins>
      <w:ins w:id="147" w:author="lhl" w:date="2019-08-25T12:07:00Z">
        <w:r w:rsidR="00B92484">
          <w:rPr>
            <w:bCs/>
          </w:rPr>
          <w:t xml:space="preserve"> and</w:t>
        </w:r>
      </w:ins>
      <w:ins w:id="148" w:author="李明煜" w:date="2019-08-24T20:42:00Z">
        <w:del w:id="149" w:author="lhl" w:date="2019-08-25T12:07:00Z">
          <w:r w:rsidR="00852FDC" w:rsidDel="00B92484">
            <w:rPr>
              <w:bCs/>
            </w:rPr>
            <w:delText>/</w:delText>
          </w:r>
        </w:del>
      </w:ins>
      <w:ins w:id="150" w:author="lhl" w:date="2019-08-25T12:07:00Z">
        <w:r w:rsidR="00B92484">
          <w:rPr>
            <w:bCs/>
          </w:rPr>
          <w:t xml:space="preserve"> </w:t>
        </w:r>
      </w:ins>
      <w:ins w:id="151" w:author="李明煜" w:date="2019-08-24T20:42:00Z">
        <w:r w:rsidR="00852FDC">
          <w:rPr>
            <w:bCs/>
          </w:rPr>
          <w:t xml:space="preserve">return values according to their </w:t>
        </w:r>
      </w:ins>
      <w:ins w:id="152" w:author="李明煜" w:date="2019-08-24T20:43:00Z">
        <w:r w:rsidR="00852FDC">
          <w:rPr>
            <w:bCs/>
          </w:rPr>
          <w:t xml:space="preserve">internal </w:t>
        </w:r>
      </w:ins>
      <w:ins w:id="153" w:author="李明煜" w:date="2019-08-24T20:42:00Z">
        <w:r w:rsidR="00852FDC">
          <w:rPr>
            <w:bCs/>
          </w:rPr>
          <w:t>state machine</w:t>
        </w:r>
      </w:ins>
      <w:ins w:id="154" w:author="李明煜" w:date="2019-08-24T20:43:00Z">
        <w:r w:rsidR="00852FDC">
          <w:rPr>
            <w:bCs/>
          </w:rPr>
          <w:t>s (which can be found from device manual or driver documentations</w:t>
        </w:r>
        <w:r w:rsidR="00852FDC">
          <w:rPr>
            <w:bCs/>
          </w:rPr>
          <w:t>/comments</w:t>
        </w:r>
        <w:r w:rsidR="00852FDC">
          <w:rPr>
            <w:bCs/>
          </w:rPr>
          <w:t xml:space="preserve">), in addition to </w:t>
        </w:r>
      </w:ins>
      <w:ins w:id="155" w:author="李明煜" w:date="2019-08-24T20:44:00Z">
        <w:r w:rsidR="00852FDC">
          <w:rPr>
            <w:bCs/>
          </w:rPr>
          <w:t>r</w:t>
        </w:r>
        <w:r w:rsidR="00852FDC">
          <w:rPr>
            <w:bCs/>
          </w:rPr>
          <w:t xml:space="preserve">untime memory address </w:t>
        </w:r>
        <w:r w:rsidR="00852FDC" w:rsidRPr="00A84327">
          <w:rPr>
            <w:bCs/>
          </w:rPr>
          <w:t>sanitiz</w:t>
        </w:r>
        <w:r w:rsidR="00852FDC">
          <w:rPr>
            <w:bCs/>
          </w:rPr>
          <w:t>ing</w:t>
        </w:r>
      </w:ins>
      <w:ins w:id="156" w:author="李明煜" w:date="2019-08-24T20:45:00Z">
        <w:r w:rsidR="00852FDC">
          <w:rPr>
            <w:bCs/>
          </w:rPr>
          <w:t>, as described in Section 3B.</w:t>
        </w:r>
      </w:ins>
    </w:p>
    <w:p w:rsidR="00B92484" w:rsidRDefault="00852FDC">
      <w:pPr>
        <w:rPr>
          <w:ins w:id="157" w:author="lhl" w:date="2019-08-25T12:08:00Z"/>
          <w:bCs/>
        </w:rPr>
      </w:pPr>
      <w:r>
        <w:rPr>
          <w:rFonts w:hint="eastAsia"/>
          <w:bCs/>
        </w:rPr>
        <w:t xml:space="preserve">  + The attacker will learn the I/O size and request-response sizes. Should that be explicitly scoped out of the attacker model, or does Aurora prevent such leakage?</w:t>
      </w:r>
      <w:ins w:id="158" w:author="李明煜" w:date="2019-08-24T20:33:00Z">
        <w:r>
          <w:rPr>
            <w:bCs/>
          </w:rPr>
          <w:t xml:space="preserve"> </w:t>
        </w:r>
      </w:ins>
    </w:p>
    <w:p w:rsidR="00387062" w:rsidRDefault="00F859D3">
      <w:pPr>
        <w:rPr>
          <w:bCs/>
        </w:rPr>
      </w:pPr>
      <w:ins w:id="159" w:author="lhl" w:date="2019-08-25T17:02:00Z">
        <w:r w:rsidRPr="004146B3">
          <w:rPr>
            <w:b/>
            <w:bCs/>
          </w:rPr>
          <w:t xml:space="preserve">Author response: </w:t>
        </w:r>
      </w:ins>
      <w:ins w:id="160" w:author="李明煜" w:date="2019-08-24T20:33:00Z">
        <w:r w:rsidR="00852FDC">
          <w:rPr>
            <w:bCs/>
          </w:rPr>
          <w:t>Although Aurora automaticall</w:t>
        </w:r>
        <w:r w:rsidR="00852FDC">
          <w:rPr>
            <w:bCs/>
          </w:rPr>
          <w:t xml:space="preserve">y pads the message to be 4KB aligned, it still leaks information of message number. We </w:t>
        </w:r>
      </w:ins>
      <w:ins w:id="161" w:author="李明煜" w:date="2019-08-24T20:34:00Z">
        <w:r w:rsidR="00852FDC">
          <w:rPr>
            <w:bCs/>
          </w:rPr>
          <w:t>scope them out in the assumption: “</w:t>
        </w:r>
      </w:ins>
      <w:ins w:id="162" w:author="李明煜" w:date="2019-08-24T20:36:00Z">
        <w:r w:rsidR="00852FDC" w:rsidRPr="00A84327">
          <w:rPr>
            <w:bCs/>
          </w:rPr>
          <w:t xml:space="preserve">information leakage (I/O size and request/response frequency) </w:t>
        </w:r>
        <w:r w:rsidR="00852FDC">
          <w:rPr>
            <w:bCs/>
          </w:rPr>
          <w:t>...</w:t>
        </w:r>
        <w:r w:rsidR="00852FDC" w:rsidRPr="00A84327">
          <w:rPr>
            <w:bCs/>
          </w:rPr>
          <w:t xml:space="preserve"> are not considered.</w:t>
        </w:r>
      </w:ins>
      <w:ins w:id="163" w:author="李明煜" w:date="2019-08-24T20:34:00Z">
        <w:r w:rsidR="00852FDC">
          <w:rPr>
            <w:bCs/>
          </w:rPr>
          <w:t>”</w:t>
        </w:r>
      </w:ins>
    </w:p>
    <w:p w:rsidR="00B92484" w:rsidRDefault="00852FDC">
      <w:pPr>
        <w:rPr>
          <w:ins w:id="164" w:author="lhl" w:date="2019-08-25T12:10:00Z"/>
          <w:bCs/>
        </w:rPr>
      </w:pPr>
      <w:r>
        <w:rPr>
          <w:rFonts w:hint="eastAsia"/>
          <w:bCs/>
        </w:rPr>
        <w:t xml:space="preserve">  + Even if the size of input and output is protected, the adversary will still learn the fact that the event occurred, is this considered a leakage under your threat model?</w:t>
      </w:r>
      <w:ins w:id="165" w:author="李明煜" w:date="2019-08-24T18:49:00Z">
        <w:r>
          <w:rPr>
            <w:bCs/>
          </w:rPr>
          <w:t xml:space="preserve"> </w:t>
        </w:r>
      </w:ins>
    </w:p>
    <w:p w:rsidR="00387062" w:rsidRDefault="00F859D3">
      <w:pPr>
        <w:rPr>
          <w:bCs/>
        </w:rPr>
      </w:pPr>
      <w:ins w:id="166" w:author="lhl" w:date="2019-08-25T17:02:00Z">
        <w:r w:rsidRPr="004146B3">
          <w:rPr>
            <w:b/>
            <w:bCs/>
          </w:rPr>
          <w:t xml:space="preserve">Author response: </w:t>
        </w:r>
      </w:ins>
      <w:ins w:id="167" w:author="李明煜" w:date="2019-08-24T18:49:00Z">
        <w:r w:rsidR="00852FDC" w:rsidRPr="00F859D3">
          <w:rPr>
            <w:bCs/>
            <w:highlight w:val="yellow"/>
          </w:rPr>
          <w:t>Out of scope,</w:t>
        </w:r>
        <w:r w:rsidR="00852FDC">
          <w:rPr>
            <w:bCs/>
          </w:rPr>
          <w:t xml:space="preserve"> because the adversary does not know which type of events</w:t>
        </w:r>
      </w:ins>
      <w:ins w:id="168" w:author="李明煜" w:date="2019-08-24T20:32:00Z">
        <w:r w:rsidR="00852FDC">
          <w:rPr>
            <w:bCs/>
          </w:rPr>
          <w:t xml:space="preserve"> occurs.</w:t>
        </w:r>
      </w:ins>
    </w:p>
    <w:p w:rsidR="00387062" w:rsidRDefault="00387062">
      <w:pPr>
        <w:rPr>
          <w:bCs/>
        </w:rPr>
      </w:pPr>
    </w:p>
    <w:p w:rsidR="00387062" w:rsidRDefault="00852FDC">
      <w:pPr>
        <w:rPr>
          <w:ins w:id="169" w:author="李明煜" w:date="2019-08-24T20:54:00Z"/>
          <w:bCs/>
        </w:rPr>
      </w:pPr>
      <w:r>
        <w:rPr>
          <w:rFonts w:hint="eastAsia"/>
          <w:bCs/>
        </w:rPr>
        <w:t xml:space="preserve">- </w:t>
      </w:r>
      <w:r>
        <w:rPr>
          <w:rFonts w:hint="eastAsia"/>
          <w:bCs/>
        </w:rPr>
        <w:t>How does Aurora hook on the events of output requests by an enclave (Section 3B)?</w:t>
      </w:r>
    </w:p>
    <w:p w:rsidR="00387062" w:rsidRDefault="00F859D3">
      <w:pPr>
        <w:rPr>
          <w:bCs/>
        </w:rPr>
      </w:pPr>
      <w:ins w:id="170" w:author="lhl" w:date="2019-08-25T17:02:00Z">
        <w:r w:rsidRPr="004146B3">
          <w:rPr>
            <w:b/>
            <w:bCs/>
          </w:rPr>
          <w:t xml:space="preserve">Author response: </w:t>
        </w:r>
      </w:ins>
      <w:ins w:id="171" w:author="李明煜" w:date="2019-08-24T20:54:00Z">
        <w:r w:rsidR="00852FDC">
          <w:rPr>
            <w:bCs/>
          </w:rPr>
          <w:t>The output request</w:t>
        </w:r>
      </w:ins>
      <w:ins w:id="172" w:author="李明煜" w:date="2019-08-24T20:55:00Z">
        <w:r w:rsidR="00852FDC">
          <w:rPr>
            <w:bCs/>
          </w:rPr>
          <w:t xml:space="preserve">s are forwarded by a kernel </w:t>
        </w:r>
      </w:ins>
      <w:ins w:id="173" w:author="李明煜" w:date="2019-08-24T20:58:00Z">
        <w:r w:rsidR="00852FDC">
          <w:rPr>
            <w:bCs/>
          </w:rPr>
          <w:t>thre</w:t>
        </w:r>
      </w:ins>
      <w:ins w:id="174" w:author="李明煜" w:date="2019-08-24T20:59:00Z">
        <w:r w:rsidR="00852FDC">
          <w:rPr>
            <w:bCs/>
          </w:rPr>
          <w:t xml:space="preserve">ad </w:t>
        </w:r>
      </w:ins>
      <w:ins w:id="175" w:author="李明煜" w:date="2019-08-24T20:58:00Z">
        <w:r w:rsidR="00852FDC">
          <w:rPr>
            <w:bCs/>
          </w:rPr>
          <w:t xml:space="preserve">(ashmd) </w:t>
        </w:r>
      </w:ins>
      <w:ins w:id="176" w:author="李明煜" w:date="2019-08-24T20:55:00Z">
        <w:r w:rsidR="00852FDC">
          <w:rPr>
            <w:bCs/>
          </w:rPr>
          <w:t xml:space="preserve">as described in Section 3D. This </w:t>
        </w:r>
      </w:ins>
      <w:ins w:id="177" w:author="李明煜" w:date="2019-08-24T20:59:00Z">
        <w:r w:rsidR="00852FDC">
          <w:rPr>
            <w:bCs/>
          </w:rPr>
          <w:t xml:space="preserve">thread </w:t>
        </w:r>
      </w:ins>
      <w:ins w:id="178" w:author="李明煜" w:date="2019-08-24T20:56:00Z">
        <w:r w:rsidR="00852FDC">
          <w:rPr>
            <w:bCs/>
          </w:rPr>
          <w:t>only handles exceptions (SMIs</w:t>
        </w:r>
      </w:ins>
      <w:ins w:id="179" w:author="李明煜" w:date="2019-08-24T20:57:00Z">
        <w:r w:rsidR="00852FDC">
          <w:rPr>
            <w:bCs/>
          </w:rPr>
          <w:t xml:space="preserve"> from an enclave</w:t>
        </w:r>
      </w:ins>
      <w:ins w:id="180" w:author="李明煜" w:date="2019-08-24T20:56:00Z">
        <w:r w:rsidR="00852FDC">
          <w:rPr>
            <w:bCs/>
          </w:rPr>
          <w:t xml:space="preserve"> to SMVisor, or IRQ</w:t>
        </w:r>
      </w:ins>
      <w:ins w:id="181" w:author="李明煜" w:date="2019-08-24T20:57:00Z">
        <w:r w:rsidR="00852FDC">
          <w:rPr>
            <w:bCs/>
          </w:rPr>
          <w:t>s</w:t>
        </w:r>
      </w:ins>
      <w:ins w:id="182" w:author="李明煜" w:date="2019-08-24T20:56:00Z">
        <w:r w:rsidR="00852FDC">
          <w:rPr>
            <w:bCs/>
          </w:rPr>
          <w:t xml:space="preserve"> from</w:t>
        </w:r>
      </w:ins>
      <w:ins w:id="183" w:author="李明煜" w:date="2019-08-24T20:57:00Z">
        <w:r w:rsidR="00852FDC">
          <w:rPr>
            <w:bCs/>
          </w:rPr>
          <w:t xml:space="preserve"> SM</w:t>
        </w:r>
        <w:r w:rsidR="00852FDC">
          <w:rPr>
            <w:bCs/>
          </w:rPr>
          <w:t>Visor to an enclave)</w:t>
        </w:r>
      </w:ins>
      <w:ins w:id="184" w:author="李明煜" w:date="2019-08-24T20:59:00Z">
        <w:r w:rsidR="00852FDC">
          <w:rPr>
            <w:bCs/>
          </w:rPr>
          <w:t xml:space="preserve">, and learns nothing about the message in plaintext. Denial of services </w:t>
        </w:r>
      </w:ins>
      <w:ins w:id="185" w:author="lhl" w:date="2019-08-25T12:11:00Z">
        <w:r w:rsidR="00B92484">
          <w:rPr>
            <w:bCs/>
          </w:rPr>
          <w:t xml:space="preserve">attack </w:t>
        </w:r>
      </w:ins>
      <w:ins w:id="186" w:author="李明煜" w:date="2019-08-24T20:59:00Z">
        <w:r w:rsidR="00852FDC">
          <w:rPr>
            <w:bCs/>
          </w:rPr>
          <w:t>such as drop</w:t>
        </w:r>
      </w:ins>
      <w:ins w:id="187" w:author="李明煜" w:date="2019-08-24T21:00:00Z">
        <w:r w:rsidR="00852FDC">
          <w:rPr>
            <w:bCs/>
          </w:rPr>
          <w:t xml:space="preserve"> or delay </w:t>
        </w:r>
        <w:del w:id="188" w:author="lhl" w:date="2019-08-25T12:11:00Z">
          <w:r w:rsidR="00852FDC" w:rsidDel="00B92484">
            <w:rPr>
              <w:bCs/>
            </w:rPr>
            <w:delText>are</w:delText>
          </w:r>
        </w:del>
      </w:ins>
      <w:ins w:id="189" w:author="lhl" w:date="2019-08-25T12:11:00Z">
        <w:r w:rsidR="00B92484">
          <w:rPr>
            <w:bCs/>
          </w:rPr>
          <w:t>is</w:t>
        </w:r>
      </w:ins>
      <w:ins w:id="190" w:author="李明煜" w:date="2019-08-24T21:00:00Z">
        <w:r w:rsidR="00852FDC">
          <w:rPr>
            <w:bCs/>
          </w:rPr>
          <w:t xml:space="preserve"> not considered.</w:t>
        </w:r>
      </w:ins>
    </w:p>
    <w:p w:rsidR="00387062" w:rsidRDefault="00387062">
      <w:pPr>
        <w:rPr>
          <w:bCs/>
        </w:rPr>
      </w:pPr>
    </w:p>
    <w:p w:rsidR="00387062" w:rsidRDefault="00852FDC">
      <w:pPr>
        <w:rPr>
          <w:ins w:id="191" w:author="李明煜" w:date="2019-08-24T17:44:00Z"/>
          <w:bCs/>
        </w:rPr>
      </w:pPr>
      <w:r>
        <w:rPr>
          <w:rFonts w:hint="eastAsia"/>
          <w:bCs/>
        </w:rPr>
        <w:t>- The workflow in Section 3B can largely be moved to the figure caption. Try to keep the high-level details in the main t</w:t>
      </w:r>
      <w:r>
        <w:rPr>
          <w:rFonts w:hint="eastAsia"/>
          <w:bCs/>
        </w:rPr>
        <w:t xml:space="preserve">ext. In that text, specify that the driver is UEFI driver. </w:t>
      </w:r>
    </w:p>
    <w:p w:rsidR="00387062" w:rsidRDefault="00F859D3">
      <w:pPr>
        <w:rPr>
          <w:ins w:id="192" w:author="李明煜" w:date="2019-08-24T22:42:00Z"/>
          <w:bCs/>
        </w:rPr>
      </w:pPr>
      <w:ins w:id="193" w:author="lhl" w:date="2019-08-25T17:02:00Z">
        <w:r w:rsidRPr="004146B3">
          <w:rPr>
            <w:b/>
            <w:bCs/>
          </w:rPr>
          <w:t xml:space="preserve">Author response: </w:t>
        </w:r>
      </w:ins>
      <w:ins w:id="194" w:author="李明煜" w:date="2019-08-24T17:44:00Z">
        <w:r w:rsidR="00852FDC">
          <w:rPr>
            <w:bCs/>
          </w:rPr>
          <w:t>Good point!</w:t>
        </w:r>
      </w:ins>
      <w:ins w:id="195" w:author="李明煜" w:date="2019-08-24T17:45:00Z">
        <w:r w:rsidR="00852FDC">
          <w:rPr>
            <w:bCs/>
          </w:rPr>
          <w:t xml:space="preserve"> </w:t>
        </w:r>
      </w:ins>
      <w:ins w:id="196" w:author="李明煜" w:date="2019-08-24T22:35:00Z">
        <w:r w:rsidR="00852FDC">
          <w:rPr>
            <w:bCs/>
          </w:rPr>
          <w:t xml:space="preserve">We move the workflow into the caption of </w:t>
        </w:r>
      </w:ins>
      <w:ins w:id="197" w:author="李明煜" w:date="2019-08-24T22:36:00Z">
        <w:r w:rsidR="00852FDC">
          <w:rPr>
            <w:bCs/>
          </w:rPr>
          <w:t>Figure 2.</w:t>
        </w:r>
      </w:ins>
    </w:p>
    <w:p w:rsidR="00387062" w:rsidRDefault="00852FDC">
      <w:pPr>
        <w:rPr>
          <w:bCs/>
        </w:rPr>
      </w:pPr>
      <w:ins w:id="198" w:author="李明煜" w:date="2019-08-24T22:42:00Z">
        <w:r>
          <w:rPr>
            <w:bCs/>
          </w:rPr>
          <w:t>[HELP] This makes the caption too lo</w:t>
        </w:r>
      </w:ins>
      <w:ins w:id="199" w:author="李明煜" w:date="2019-08-24T22:43:00Z">
        <w:r>
          <w:rPr>
            <w:bCs/>
          </w:rPr>
          <w:t>ng to read</w:t>
        </w:r>
        <w:r>
          <w:rPr>
            <w:bCs/>
          </w:rPr>
          <w:t xml:space="preserve"> </w:t>
        </w:r>
        <w:r>
          <w:rPr>
            <w:bCs/>
          </w:rPr>
          <w:t>!</w:t>
        </w:r>
      </w:ins>
    </w:p>
    <w:p w:rsidR="00387062" w:rsidRDefault="00387062">
      <w:pPr>
        <w:rPr>
          <w:bCs/>
        </w:rPr>
      </w:pPr>
    </w:p>
    <w:p w:rsidR="00387062" w:rsidRDefault="00852FDC">
      <w:pPr>
        <w:rPr>
          <w:ins w:id="200" w:author="李明煜" w:date="2019-08-24T18:44:00Z"/>
          <w:bCs/>
        </w:rPr>
      </w:pPr>
      <w:r>
        <w:rPr>
          <w:rFonts w:hint="eastAsia"/>
          <w:bCs/>
        </w:rPr>
        <w:t xml:space="preserve">- Section 3E, Aurora seems to be susceptible to time-of-check to time-of-use (TOCTOU) attack, if not, please clarify why. </w:t>
      </w:r>
    </w:p>
    <w:p w:rsidR="00387062" w:rsidRDefault="00F859D3">
      <w:pPr>
        <w:rPr>
          <w:bCs/>
        </w:rPr>
      </w:pPr>
      <w:ins w:id="201" w:author="lhl" w:date="2019-08-25T17:02:00Z">
        <w:r w:rsidRPr="004146B3">
          <w:rPr>
            <w:b/>
            <w:bCs/>
          </w:rPr>
          <w:t xml:space="preserve">Author response: </w:t>
        </w:r>
      </w:ins>
      <w:ins w:id="202" w:author="李明煜" w:date="2019-08-24T18:44:00Z">
        <w:r w:rsidR="00852FDC">
          <w:rPr>
            <w:bCs/>
          </w:rPr>
          <w:t xml:space="preserve">When SMM is entered, the </w:t>
        </w:r>
      </w:ins>
      <w:ins w:id="203" w:author="李明煜" w:date="2019-08-24T18:45:00Z">
        <w:r w:rsidR="00852FDC">
          <w:rPr>
            <w:bCs/>
          </w:rPr>
          <w:t>kernel is suspended. Aurora first detect</w:t>
        </w:r>
      </w:ins>
      <w:ins w:id="204" w:author="lhl" w:date="2019-08-25T12:17:00Z">
        <w:r w:rsidR="00917E49">
          <w:rPr>
            <w:bCs/>
          </w:rPr>
          <w:t>s</w:t>
        </w:r>
      </w:ins>
      <w:ins w:id="205" w:author="李明煜" w:date="2019-08-24T18:45:00Z">
        <w:r w:rsidR="00852FDC">
          <w:rPr>
            <w:bCs/>
          </w:rPr>
          <w:t xml:space="preserve"> if time attack </w:t>
        </w:r>
        <w:r w:rsidR="00852FDC">
          <w:rPr>
            <w:bCs/>
          </w:rPr>
          <w:lastRenderedPageBreak/>
          <w:t>has been launched, if not</w:t>
        </w:r>
      </w:ins>
      <w:ins w:id="206" w:author="李明煜" w:date="2019-08-24T21:00:00Z">
        <w:r w:rsidR="00852FDC">
          <w:rPr>
            <w:bCs/>
          </w:rPr>
          <w:t>,</w:t>
        </w:r>
      </w:ins>
      <w:ins w:id="207" w:author="李明煜" w:date="2019-08-24T18:45:00Z">
        <w:r w:rsidR="00852FDC">
          <w:rPr>
            <w:bCs/>
          </w:rPr>
          <w:t xml:space="preserve"> it retrieves the time val</w:t>
        </w:r>
        <w:r w:rsidR="00852FDC">
          <w:rPr>
            <w:bCs/>
          </w:rPr>
          <w:t>ue and returns. TOCTO</w:t>
        </w:r>
      </w:ins>
      <w:ins w:id="208" w:author="李明煜" w:date="2019-08-24T18:46:00Z">
        <w:r w:rsidR="00852FDC">
          <w:rPr>
            <w:bCs/>
          </w:rPr>
          <w:t>U happens when the tim</w:t>
        </w:r>
      </w:ins>
      <w:ins w:id="209" w:author="李明煜" w:date="2019-08-24T21:00:00Z">
        <w:r w:rsidR="00852FDC">
          <w:rPr>
            <w:bCs/>
          </w:rPr>
          <w:t>ing</w:t>
        </w:r>
      </w:ins>
      <w:ins w:id="210" w:author="李明煜" w:date="2019-08-24T18:46:00Z">
        <w:r w:rsidR="00852FDC">
          <w:rPr>
            <w:bCs/>
          </w:rPr>
          <w:t xml:space="preserve"> of check and use </w:t>
        </w:r>
      </w:ins>
      <w:ins w:id="211" w:author="李明煜" w:date="2019-08-24T21:00:00Z">
        <w:r w:rsidR="00852FDC">
          <w:rPr>
            <w:bCs/>
          </w:rPr>
          <w:t xml:space="preserve">can be </w:t>
        </w:r>
      </w:ins>
      <w:ins w:id="212" w:author="李明煜" w:date="2019-08-24T18:46:00Z">
        <w:r w:rsidR="00852FDC">
          <w:rPr>
            <w:bCs/>
          </w:rPr>
          <w:t xml:space="preserve">separated. </w:t>
        </w:r>
      </w:ins>
      <w:ins w:id="213" w:author="李明煜" w:date="2019-08-24T21:01:00Z">
        <w:r w:rsidR="00852FDC">
          <w:rPr>
            <w:bCs/>
          </w:rPr>
          <w:t>Aurora leverages SMM which guarantees</w:t>
        </w:r>
      </w:ins>
      <w:ins w:id="214" w:author="李明煜" w:date="2019-08-24T18:46:00Z">
        <w:r w:rsidR="00852FDC">
          <w:rPr>
            <w:bCs/>
          </w:rPr>
          <w:t xml:space="preserve"> that the </w:t>
        </w:r>
      </w:ins>
      <w:ins w:id="215" w:author="李明煜" w:date="2019-08-24T21:01:00Z">
        <w:r w:rsidR="00852FDC">
          <w:rPr>
            <w:bCs/>
          </w:rPr>
          <w:t xml:space="preserve">operation of </w:t>
        </w:r>
      </w:ins>
      <w:ins w:id="216" w:author="李明煜" w:date="2019-08-24T18:46:00Z">
        <w:r w:rsidR="00852FDC">
          <w:rPr>
            <w:bCs/>
          </w:rPr>
          <w:t xml:space="preserve">check and use are atomically </w:t>
        </w:r>
      </w:ins>
      <w:ins w:id="217" w:author="李明煜" w:date="2019-08-24T21:01:00Z">
        <w:r w:rsidR="00852FDC">
          <w:rPr>
            <w:bCs/>
          </w:rPr>
          <w:t>performed</w:t>
        </w:r>
      </w:ins>
      <w:ins w:id="218" w:author="李明煜" w:date="2019-08-24T18:46:00Z">
        <w:r w:rsidR="00852FDC">
          <w:rPr>
            <w:bCs/>
          </w:rPr>
          <w:t>.</w:t>
        </w:r>
      </w:ins>
      <w:ins w:id="219" w:author="李明煜" w:date="2019-08-24T21:06:00Z">
        <w:r w:rsidR="00852FDC">
          <w:rPr>
            <w:bCs/>
          </w:rPr>
          <w:t xml:space="preserve"> We complement this </w:t>
        </w:r>
        <w:del w:id="220" w:author="lhl" w:date="2019-08-25T14:59:00Z">
          <w:r w:rsidR="00852FDC" w:rsidDel="00A750A8">
            <w:rPr>
              <w:bCs/>
            </w:rPr>
            <w:delText>to</w:delText>
          </w:r>
        </w:del>
      </w:ins>
      <w:ins w:id="221" w:author="lhl" w:date="2019-08-25T14:59:00Z">
        <w:r w:rsidR="00A750A8">
          <w:rPr>
            <w:bCs/>
          </w:rPr>
          <w:t>at the last paragraph in</w:t>
        </w:r>
      </w:ins>
      <w:ins w:id="222" w:author="李明煜" w:date="2019-08-24T21:06:00Z">
        <w:r w:rsidR="00852FDC">
          <w:rPr>
            <w:bCs/>
          </w:rPr>
          <w:t xml:space="preserve"> Section </w:t>
        </w:r>
        <w:del w:id="223" w:author="lhl" w:date="2019-08-25T15:00:00Z">
          <w:r w:rsidR="00852FDC" w:rsidDel="00A750A8">
            <w:rPr>
              <w:bCs/>
            </w:rPr>
            <w:delText>3</w:delText>
          </w:r>
        </w:del>
        <w:del w:id="224" w:author="lhl" w:date="2019-08-25T12:20:00Z">
          <w:r w:rsidR="00852FDC" w:rsidDel="00917E49">
            <w:rPr>
              <w:bCs/>
            </w:rPr>
            <w:delText>E</w:delText>
          </w:r>
        </w:del>
      </w:ins>
      <w:ins w:id="225" w:author="lhl" w:date="2019-08-25T15:04:00Z">
        <w:r w:rsidR="00A750A8">
          <w:rPr>
            <w:bCs/>
          </w:rPr>
          <w:t>4</w:t>
        </w:r>
      </w:ins>
      <w:ins w:id="226" w:author="lhl" w:date="2019-08-25T15:00:00Z">
        <w:r w:rsidR="00A750A8">
          <w:rPr>
            <w:bCs/>
          </w:rPr>
          <w:t>C</w:t>
        </w:r>
      </w:ins>
      <w:ins w:id="227" w:author="李明煜" w:date="2019-08-24T21:06:00Z">
        <w:r w:rsidR="00852FDC">
          <w:rPr>
            <w:bCs/>
          </w:rPr>
          <w:t xml:space="preserve"> now.</w:t>
        </w:r>
      </w:ins>
    </w:p>
    <w:p w:rsidR="00387062" w:rsidRPr="00A750A8" w:rsidRDefault="00387062">
      <w:pPr>
        <w:rPr>
          <w:bCs/>
        </w:rPr>
      </w:pPr>
    </w:p>
    <w:p w:rsidR="00387062" w:rsidRDefault="00852FDC">
      <w:pPr>
        <w:rPr>
          <w:ins w:id="228" w:author="李明煜" w:date="2019-08-24T16:34:00Z"/>
          <w:bCs/>
        </w:rPr>
      </w:pPr>
      <w:r>
        <w:rPr>
          <w:rFonts w:hint="eastAsia"/>
          <w:bCs/>
        </w:rPr>
        <w:t xml:space="preserve">- Consider renaming disconnection </w:t>
      </w:r>
      <w:r>
        <w:rPr>
          <w:rFonts w:hint="eastAsia"/>
          <w:bCs/>
        </w:rPr>
        <w:t>to termination in Section 3F.</w:t>
      </w:r>
    </w:p>
    <w:p w:rsidR="00387062" w:rsidRDefault="00F859D3">
      <w:pPr>
        <w:rPr>
          <w:bCs/>
        </w:rPr>
      </w:pPr>
      <w:ins w:id="229" w:author="lhl" w:date="2019-08-25T17:02:00Z">
        <w:r w:rsidRPr="004146B3">
          <w:rPr>
            <w:b/>
            <w:bCs/>
          </w:rPr>
          <w:t xml:space="preserve">Author response: </w:t>
        </w:r>
      </w:ins>
      <w:ins w:id="230" w:author="李明煜" w:date="2019-08-24T16:34:00Z">
        <w:r w:rsidR="00852FDC">
          <w:rPr>
            <w:bCs/>
          </w:rPr>
          <w:t>Done.</w:t>
        </w:r>
      </w:ins>
    </w:p>
    <w:p w:rsidR="00387062" w:rsidRDefault="00387062">
      <w:pPr>
        <w:rPr>
          <w:bCs/>
        </w:rPr>
      </w:pPr>
    </w:p>
    <w:p w:rsidR="00387062" w:rsidRDefault="00852FDC">
      <w:pPr>
        <w:rPr>
          <w:ins w:id="231" w:author="李明煜" w:date="2019-08-24T16:36:00Z"/>
          <w:bCs/>
        </w:rPr>
      </w:pPr>
      <w:r>
        <w:rPr>
          <w:rFonts w:hint="eastAsia"/>
          <w:bCs/>
        </w:rPr>
        <w:t>- Consider renaming Section 3G to 'Security Enhancement and Performance Optimization'.</w:t>
      </w:r>
    </w:p>
    <w:p w:rsidR="00387062" w:rsidRDefault="00F859D3">
      <w:pPr>
        <w:rPr>
          <w:bCs/>
        </w:rPr>
      </w:pPr>
      <w:ins w:id="232" w:author="lhl" w:date="2019-08-25T17:02:00Z">
        <w:r w:rsidRPr="004146B3">
          <w:rPr>
            <w:b/>
            <w:bCs/>
          </w:rPr>
          <w:t xml:space="preserve">Author response: </w:t>
        </w:r>
      </w:ins>
      <w:ins w:id="233" w:author="李明煜" w:date="2019-08-24T16:36:00Z">
        <w:r w:rsidR="00852FDC">
          <w:rPr>
            <w:bCs/>
          </w:rPr>
          <w:t>Done.</w:t>
        </w:r>
      </w:ins>
    </w:p>
    <w:p w:rsidR="00387062" w:rsidRDefault="00387062">
      <w:pPr>
        <w:rPr>
          <w:bCs/>
        </w:rPr>
      </w:pPr>
    </w:p>
    <w:p w:rsidR="00387062" w:rsidRDefault="00852FDC">
      <w:pPr>
        <w:rPr>
          <w:ins w:id="234" w:author="李明煜" w:date="2019-08-24T16:36:00Z"/>
          <w:bCs/>
        </w:rPr>
      </w:pPr>
      <w:r>
        <w:rPr>
          <w:rFonts w:hint="eastAsia"/>
          <w:bCs/>
        </w:rPr>
        <w:t>- Is nonce used for encryption (Section 3G)?</w:t>
      </w:r>
    </w:p>
    <w:p w:rsidR="00387062" w:rsidRDefault="00F859D3">
      <w:pPr>
        <w:rPr>
          <w:bCs/>
        </w:rPr>
      </w:pPr>
      <w:ins w:id="235" w:author="lhl" w:date="2019-08-25T17:02:00Z">
        <w:r w:rsidRPr="004146B3">
          <w:rPr>
            <w:b/>
            <w:bCs/>
          </w:rPr>
          <w:t xml:space="preserve">Author response: </w:t>
        </w:r>
      </w:ins>
      <w:ins w:id="236" w:author="李明煜" w:date="2019-08-24T16:36:00Z">
        <w:r w:rsidR="00852FDC">
          <w:rPr>
            <w:bCs/>
          </w:rPr>
          <w:t>Yes. Nonce is used for replay</w:t>
        </w:r>
      </w:ins>
      <w:ins w:id="237" w:author="李明煜" w:date="2019-08-24T16:37:00Z">
        <w:r w:rsidR="00852FDC">
          <w:rPr>
            <w:bCs/>
          </w:rPr>
          <w:t>-proof; we add this to Section 3</w:t>
        </w:r>
        <w:del w:id="238" w:author="lhl" w:date="2019-08-25T15:03:00Z">
          <w:r w:rsidR="00852FDC" w:rsidDel="00A750A8">
            <w:rPr>
              <w:bCs/>
            </w:rPr>
            <w:delText>G</w:delText>
          </w:r>
        </w:del>
      </w:ins>
      <w:ins w:id="239" w:author="lhl" w:date="2019-08-25T15:03:00Z">
        <w:r w:rsidR="00A750A8">
          <w:rPr>
            <w:bCs/>
          </w:rPr>
          <w:t>F</w:t>
        </w:r>
      </w:ins>
      <w:ins w:id="240" w:author="李明煜" w:date="2019-08-24T16:40:00Z">
        <w:r w:rsidR="00852FDC">
          <w:rPr>
            <w:bCs/>
          </w:rPr>
          <w:t>: “We use a consta</w:t>
        </w:r>
        <w:r w:rsidR="00852FDC">
          <w:rPr>
            <w:bCs/>
          </w:rPr>
          <w:t>nt-time AES-128-GCM algorithm to defeat cache timing attacks. Nonces are used for replay proof.”</w:t>
        </w:r>
      </w:ins>
    </w:p>
    <w:p w:rsidR="00387062" w:rsidRDefault="00387062">
      <w:pPr>
        <w:rPr>
          <w:bCs/>
        </w:rPr>
      </w:pPr>
    </w:p>
    <w:p w:rsidR="00387062" w:rsidRDefault="00852FDC">
      <w:pPr>
        <w:rPr>
          <w:ins w:id="241" w:author="李明煜" w:date="2019-08-24T16:42:00Z"/>
          <w:bCs/>
        </w:rPr>
      </w:pPr>
      <w:r>
        <w:rPr>
          <w:rFonts w:hint="eastAsia"/>
          <w:bCs/>
        </w:rPr>
        <w:t>- For data obliviousness, if the blocks are of 4KB, they will have no random padding. All 4K size blocks which happen to have the same content will still leak</w:t>
      </w:r>
      <w:r>
        <w:rPr>
          <w:rFonts w:hint="eastAsia"/>
          <w:bCs/>
        </w:rPr>
        <w:t xml:space="preserve">. Please double check your scheme and ensure this attack is not possible. </w:t>
      </w:r>
    </w:p>
    <w:p w:rsidR="00387062" w:rsidRDefault="00F859D3">
      <w:pPr>
        <w:rPr>
          <w:bCs/>
        </w:rPr>
      </w:pPr>
      <w:ins w:id="242" w:author="lhl" w:date="2019-08-25T17:02:00Z">
        <w:r w:rsidRPr="004146B3">
          <w:rPr>
            <w:b/>
            <w:bCs/>
          </w:rPr>
          <w:t xml:space="preserve">Author response: </w:t>
        </w:r>
      </w:ins>
      <w:ins w:id="243" w:author="李明煜" w:date="2019-08-24T16:42:00Z">
        <w:r w:rsidR="00852FDC">
          <w:rPr>
            <w:bCs/>
          </w:rPr>
          <w:t xml:space="preserve">Thank you for pointing </w:t>
        </w:r>
      </w:ins>
      <w:ins w:id="244" w:author="lhl" w:date="2019-08-25T17:07:00Z">
        <w:r>
          <w:rPr>
            <w:bCs/>
          </w:rPr>
          <w:t xml:space="preserve">out </w:t>
        </w:r>
      </w:ins>
      <w:ins w:id="245" w:author="李明煜" w:date="2019-08-24T16:42:00Z">
        <w:r w:rsidR="00852FDC">
          <w:rPr>
            <w:bCs/>
          </w:rPr>
          <w:t xml:space="preserve">this subtle attack. We may force to split </w:t>
        </w:r>
      </w:ins>
      <w:ins w:id="246" w:author="李明煜" w:date="2019-08-24T16:43:00Z">
        <w:r w:rsidR="00852FDC">
          <w:rPr>
            <w:bCs/>
          </w:rPr>
          <w:t xml:space="preserve">a </w:t>
        </w:r>
      </w:ins>
      <w:ins w:id="247" w:author="李明煜" w:date="2019-08-24T16:42:00Z">
        <w:r w:rsidR="00852FDC">
          <w:rPr>
            <w:bCs/>
          </w:rPr>
          <w:t xml:space="preserve">4KB </w:t>
        </w:r>
      </w:ins>
      <w:ins w:id="248" w:author="李明煜" w:date="2019-08-24T16:43:00Z">
        <w:r w:rsidR="00852FDC">
          <w:rPr>
            <w:bCs/>
          </w:rPr>
          <w:t xml:space="preserve">message </w:t>
        </w:r>
      </w:ins>
      <w:ins w:id="249" w:author="李明煜" w:date="2019-08-24T16:42:00Z">
        <w:r w:rsidR="00852FDC">
          <w:rPr>
            <w:bCs/>
          </w:rPr>
          <w:t>into at le</w:t>
        </w:r>
      </w:ins>
      <w:ins w:id="250" w:author="李明煜" w:date="2019-08-24T16:43:00Z">
        <w:r w:rsidR="00852FDC">
          <w:rPr>
            <w:bCs/>
          </w:rPr>
          <w:t xml:space="preserve">ast 2 </w:t>
        </w:r>
      </w:ins>
      <w:ins w:id="251" w:author="李明煜" w:date="2019-08-24T16:42:00Z">
        <w:r w:rsidR="00852FDC">
          <w:rPr>
            <w:bCs/>
          </w:rPr>
          <w:t>pieces</w:t>
        </w:r>
      </w:ins>
      <w:ins w:id="252" w:author="李明煜" w:date="2019-08-24T16:43:00Z">
        <w:r w:rsidR="00852FDC">
          <w:rPr>
            <w:bCs/>
          </w:rPr>
          <w:t xml:space="preserve"> and add padding to prevent possible attacks: “</w:t>
        </w:r>
      </w:ins>
      <w:ins w:id="253" w:author="李明煜" w:date="2019-08-24T16:49:00Z">
        <w:r w:rsidR="00852FDC" w:rsidRPr="00A84327">
          <w:rPr>
            <w:bCs/>
          </w:rPr>
          <w:t>The maximum length of a message i</w:t>
        </w:r>
        <w:r w:rsidR="00852FDC" w:rsidRPr="00A84327">
          <w:rPr>
            <w:bCs/>
          </w:rPr>
          <w:t>s 4080 Bytes, leaving at least 16 bytes for random padding</w:t>
        </w:r>
      </w:ins>
      <w:ins w:id="254" w:author="李明煜" w:date="2019-08-24T16:43:00Z">
        <w:r w:rsidR="00852FDC">
          <w:rPr>
            <w:bCs/>
          </w:rPr>
          <w:t>.”</w:t>
        </w:r>
      </w:ins>
    </w:p>
    <w:p w:rsidR="00387062" w:rsidRDefault="00387062">
      <w:pPr>
        <w:rPr>
          <w:bCs/>
        </w:rPr>
      </w:pPr>
    </w:p>
    <w:p w:rsidR="00387062" w:rsidRDefault="00852FDC">
      <w:pPr>
        <w:rPr>
          <w:ins w:id="255" w:author="李明煜" w:date="2019-08-24T22:27:00Z"/>
          <w:bCs/>
        </w:rPr>
      </w:pPr>
      <w:r>
        <w:rPr>
          <w:rFonts w:hint="eastAsia"/>
          <w:bCs/>
        </w:rPr>
        <w:t xml:space="preserve">- Claims of Aurora solving phishing attacks in Section 4A are wrong. Please use a different example. </w:t>
      </w:r>
    </w:p>
    <w:p w:rsidR="00387062" w:rsidRDefault="00F859D3">
      <w:pPr>
        <w:rPr>
          <w:bCs/>
        </w:rPr>
      </w:pPr>
      <w:ins w:id="256" w:author="lhl" w:date="2019-08-25T17:07:00Z">
        <w:r w:rsidRPr="004146B3">
          <w:rPr>
            <w:b/>
            <w:bCs/>
          </w:rPr>
          <w:t xml:space="preserve">Author response: </w:t>
        </w:r>
      </w:ins>
      <w:ins w:id="257" w:author="lhl" w:date="2019-08-25T16:00:00Z">
        <w:r w:rsidR="00294E50">
          <w:rPr>
            <w:bCs/>
          </w:rPr>
          <w:t xml:space="preserve">Thank you. We rephrase those sentences </w:t>
        </w:r>
      </w:ins>
      <w:ins w:id="258" w:author="lhl" w:date="2019-08-25T16:01:00Z">
        <w:r w:rsidR="00294E50">
          <w:rPr>
            <w:bCs/>
          </w:rPr>
          <w:t>and focus on the keylogger attack</w:t>
        </w:r>
      </w:ins>
      <w:ins w:id="259" w:author="lhl" w:date="2019-08-25T16:02:00Z">
        <w:r w:rsidR="00294E50">
          <w:rPr>
            <w:bCs/>
          </w:rPr>
          <w:t xml:space="preserve"> now</w:t>
        </w:r>
      </w:ins>
      <w:ins w:id="260" w:author="lhl" w:date="2019-08-25T16:01:00Z">
        <w:r w:rsidR="00294E50">
          <w:rPr>
            <w:bCs/>
          </w:rPr>
          <w:t xml:space="preserve">. </w:t>
        </w:r>
      </w:ins>
      <w:ins w:id="261" w:author="李明煜" w:date="2019-08-24T22:27:00Z">
        <w:r w:rsidR="00852FDC">
          <w:rPr>
            <w:bCs/>
          </w:rPr>
          <w:t>[HELP] why is it wrong???</w:t>
        </w:r>
      </w:ins>
      <w:ins w:id="262" w:author="李明煜" w:date="2019-08-24T23:03:00Z">
        <w:r w:rsidR="00852FDC">
          <w:rPr>
            <w:bCs/>
          </w:rPr>
          <w:t xml:space="preserve"> I don’t understand.</w:t>
        </w:r>
      </w:ins>
    </w:p>
    <w:p w:rsidR="00387062" w:rsidRDefault="00387062">
      <w:pPr>
        <w:rPr>
          <w:bCs/>
        </w:rPr>
      </w:pPr>
    </w:p>
    <w:p w:rsidR="00387062" w:rsidRDefault="00852FDC">
      <w:pPr>
        <w:rPr>
          <w:ins w:id="263" w:author="李明煜" w:date="2019-08-24T18:39:00Z"/>
          <w:bCs/>
        </w:rPr>
      </w:pPr>
      <w:r>
        <w:rPr>
          <w:rFonts w:hint="eastAsia"/>
          <w:bCs/>
        </w:rPr>
        <w:t xml:space="preserve">- The technique of using a pre-shared secret melody has a better entropy than the previous scheme, but the paper should clarify that it assumes that this pre-shared secret is not known by the adversary (Section 4B). </w:t>
      </w:r>
    </w:p>
    <w:p w:rsidR="00387062" w:rsidRDefault="00F859D3">
      <w:pPr>
        <w:rPr>
          <w:bCs/>
        </w:rPr>
      </w:pPr>
      <w:ins w:id="264" w:author="lhl" w:date="2019-08-25T17:07:00Z">
        <w:r w:rsidRPr="004146B3">
          <w:rPr>
            <w:b/>
            <w:bCs/>
          </w:rPr>
          <w:t xml:space="preserve">Author response: </w:t>
        </w:r>
      </w:ins>
      <w:ins w:id="265" w:author="李明煜" w:date="2019-08-24T22:28:00Z">
        <w:r w:rsidR="00852FDC">
          <w:rPr>
            <w:bCs/>
          </w:rPr>
          <w:t>W</w:t>
        </w:r>
      </w:ins>
      <w:ins w:id="266" w:author="李明煜" w:date="2019-08-24T18:39:00Z">
        <w:r w:rsidR="00852FDC">
          <w:rPr>
            <w:bCs/>
          </w:rPr>
          <w:t>e</w:t>
        </w:r>
      </w:ins>
      <w:ins w:id="267" w:author="李明煜" w:date="2019-08-24T22:28:00Z">
        <w:r w:rsidR="00852FDC">
          <w:rPr>
            <w:bCs/>
          </w:rPr>
          <w:t xml:space="preserve"> </w:t>
        </w:r>
      </w:ins>
      <w:ins w:id="268" w:author="李明煜" w:date="2019-08-24T18:40:00Z">
        <w:r w:rsidR="00852FDC">
          <w:rPr>
            <w:bCs/>
          </w:rPr>
          <w:t>clarif</w:t>
        </w:r>
      </w:ins>
      <w:ins w:id="269" w:author="李明煜" w:date="2019-08-24T22:29:00Z">
        <w:r w:rsidR="00852FDC">
          <w:rPr>
            <w:bCs/>
          </w:rPr>
          <w:t>y that</w:t>
        </w:r>
      </w:ins>
      <w:ins w:id="270" w:author="李明煜" w:date="2019-08-24T22:28:00Z">
        <w:r w:rsidR="00852FDC">
          <w:rPr>
            <w:bCs/>
          </w:rPr>
          <w:t xml:space="preserve"> “Since the melody is a </w:t>
        </w:r>
        <w:r w:rsidR="00852FDC">
          <w:rPr>
            <w:bCs/>
          </w:rPr>
          <w:t xml:space="preserve">pre-shared secret only known by SMVisor and the user, it is impossible for the </w:t>
        </w:r>
        <w:r w:rsidR="00852FDC">
          <w:rPr>
            <w:bCs/>
          </w:rPr>
          <w:t>adversary</w:t>
        </w:r>
        <w:r w:rsidR="00852FDC">
          <w:rPr>
            <w:bCs/>
          </w:rPr>
          <w:t xml:space="preserve"> to learn and mimic th</w:t>
        </w:r>
      </w:ins>
      <w:ins w:id="271" w:author="李明煜" w:date="2019-08-24T22:29:00Z">
        <w:r w:rsidR="00852FDC">
          <w:rPr>
            <w:bCs/>
          </w:rPr>
          <w:t>is</w:t>
        </w:r>
      </w:ins>
      <w:ins w:id="272" w:author="李明煜" w:date="2019-08-24T22:28:00Z">
        <w:r w:rsidR="00852FDC">
          <w:rPr>
            <w:bCs/>
          </w:rPr>
          <w:t xml:space="preserve"> process.”</w:t>
        </w:r>
      </w:ins>
    </w:p>
    <w:p w:rsidR="00387062" w:rsidRDefault="00387062">
      <w:pPr>
        <w:rPr>
          <w:bCs/>
        </w:rPr>
      </w:pPr>
    </w:p>
    <w:p w:rsidR="00387062" w:rsidRDefault="00852FDC">
      <w:pPr>
        <w:rPr>
          <w:ins w:id="273" w:author="李明煜" w:date="2019-08-24T21:19:00Z"/>
          <w:bCs/>
        </w:rPr>
      </w:pPr>
      <w:r>
        <w:rPr>
          <w:rFonts w:hint="eastAsia"/>
          <w:bCs/>
        </w:rPr>
        <w:t>- How does aurora detect that the hardware clocks are being altered in a consistent way (Section 4C)?</w:t>
      </w:r>
    </w:p>
    <w:p w:rsidR="00387062" w:rsidRDefault="00F859D3">
      <w:pPr>
        <w:rPr>
          <w:bCs/>
        </w:rPr>
      </w:pPr>
      <w:ins w:id="274" w:author="lhl" w:date="2019-08-25T17:07:00Z">
        <w:r w:rsidRPr="004146B3">
          <w:rPr>
            <w:b/>
            <w:bCs/>
          </w:rPr>
          <w:t xml:space="preserve">Author response: </w:t>
        </w:r>
      </w:ins>
      <w:ins w:id="275" w:author="李明煜" w:date="2019-08-24T21:19:00Z">
        <w:r w:rsidR="00852FDC">
          <w:rPr>
            <w:bCs/>
          </w:rPr>
          <w:t>In Section 4C, we use a</w:t>
        </w:r>
      </w:ins>
      <w:ins w:id="276" w:author="李明煜" w:date="2019-08-24T21:23:00Z">
        <w:r w:rsidR="00852FDC">
          <w:rPr>
            <w:bCs/>
          </w:rPr>
          <w:t>n</w:t>
        </w:r>
      </w:ins>
      <w:ins w:id="277" w:author="李明煜" w:date="2019-08-24T21:19:00Z">
        <w:r w:rsidR="00852FDC">
          <w:rPr>
            <w:bCs/>
          </w:rPr>
          <w:t xml:space="preserve"> SGX c</w:t>
        </w:r>
        <w:r w:rsidR="00852FDC">
          <w:rPr>
            <w:bCs/>
          </w:rPr>
          <w:t xml:space="preserve">ounter thread </w:t>
        </w:r>
        <w:del w:id="278" w:author="lhl" w:date="2019-08-25T16:13:00Z">
          <w:r w:rsidR="00852FDC" w:rsidDel="00BA1677">
            <w:rPr>
              <w:bCs/>
            </w:rPr>
            <w:delText>as</w:delText>
          </w:r>
        </w:del>
      </w:ins>
      <w:ins w:id="279" w:author="lhl" w:date="2019-08-25T16:13:00Z">
        <w:r w:rsidR="00BA1677">
          <w:rPr>
            <w:bCs/>
          </w:rPr>
          <w:t>to provide</w:t>
        </w:r>
      </w:ins>
      <w:ins w:id="280" w:author="李明煜" w:date="2019-08-24T21:19:00Z">
        <w:r w:rsidR="00852FDC">
          <w:rPr>
            <w:bCs/>
          </w:rPr>
          <w:t xml:space="preserve"> a </w:t>
        </w:r>
        <w:del w:id="281" w:author="lhl" w:date="2019-08-25T16:12:00Z">
          <w:r w:rsidR="00852FDC" w:rsidDel="00BA1677">
            <w:rPr>
              <w:bCs/>
            </w:rPr>
            <w:delText>reference</w:delText>
          </w:r>
        </w:del>
      </w:ins>
      <w:ins w:id="282" w:author="lhl" w:date="2019-08-25T16:12:00Z">
        <w:r w:rsidR="00BA1677">
          <w:rPr>
            <w:bCs/>
          </w:rPr>
          <w:t>baseline</w:t>
        </w:r>
      </w:ins>
      <w:ins w:id="283" w:author="李明煜" w:date="2019-08-24T21:19:00Z">
        <w:r w:rsidR="00852FDC">
          <w:rPr>
            <w:bCs/>
          </w:rPr>
          <w:t xml:space="preserve"> </w:t>
        </w:r>
      </w:ins>
      <w:ins w:id="284" w:author="李明煜" w:date="2019-08-24T21:20:00Z">
        <w:del w:id="285" w:author="lhl" w:date="2019-08-25T16:13:00Z">
          <w:r w:rsidR="00852FDC" w:rsidDel="00BA1677">
            <w:rPr>
              <w:bCs/>
            </w:rPr>
            <w:delText>besides</w:delText>
          </w:r>
        </w:del>
      </w:ins>
      <w:ins w:id="286" w:author="lhl" w:date="2019-08-25T16:13:00Z">
        <w:r w:rsidR="00BA1677">
          <w:rPr>
            <w:bCs/>
          </w:rPr>
          <w:t>value for</w:t>
        </w:r>
      </w:ins>
      <w:ins w:id="287" w:author="李明煜" w:date="2019-08-24T21:20:00Z">
        <w:r w:rsidR="00852FDC">
          <w:rPr>
            <w:bCs/>
          </w:rPr>
          <w:t xml:space="preserve"> hardware clocks.</w:t>
        </w:r>
      </w:ins>
      <w:ins w:id="288" w:author="李明煜" w:date="2019-08-24T21:23:00Z">
        <w:r w:rsidR="00852FDC">
          <w:rPr>
            <w:bCs/>
          </w:rPr>
          <w:t xml:space="preserve"> </w:t>
        </w:r>
      </w:ins>
      <w:ins w:id="289" w:author="李明煜" w:date="2019-08-24T21:24:00Z">
        <w:r w:rsidR="00852FDC">
          <w:rPr>
            <w:bCs/>
          </w:rPr>
          <w:t xml:space="preserve">Because </w:t>
        </w:r>
        <w:del w:id="290" w:author="lhl" w:date="2019-08-25T16:12:00Z">
          <w:r w:rsidR="00852FDC" w:rsidDel="00BA1677">
            <w:rPr>
              <w:bCs/>
            </w:rPr>
            <w:delText>the</w:delText>
          </w:r>
        </w:del>
      </w:ins>
      <w:ins w:id="291" w:author="lhl" w:date="2019-08-25T16:12:00Z">
        <w:r w:rsidR="00BA1677">
          <w:rPr>
            <w:bCs/>
          </w:rPr>
          <w:t>its</w:t>
        </w:r>
      </w:ins>
      <w:ins w:id="292" w:author="李明煜" w:date="2019-08-24T21:24:00Z">
        <w:r w:rsidR="00852FDC">
          <w:rPr>
            <w:bCs/>
          </w:rPr>
          <w:t xml:space="preserve"> counter value cannot be modified as it </w:t>
        </w:r>
      </w:ins>
      <w:ins w:id="293" w:author="李明煜" w:date="2019-08-24T21:25:00Z">
        <w:r w:rsidR="00852FDC">
          <w:rPr>
            <w:bCs/>
          </w:rPr>
          <w:t xml:space="preserve">is inside SGX, when hardware clocks are altered consistently, the enclave </w:t>
        </w:r>
      </w:ins>
      <w:ins w:id="294" w:author="lhl" w:date="2019-08-25T16:13:00Z">
        <w:r w:rsidR="00BA1677">
          <w:rPr>
            <w:bCs/>
          </w:rPr>
          <w:t xml:space="preserve">thread </w:t>
        </w:r>
      </w:ins>
      <w:ins w:id="295" w:author="李明煜" w:date="2019-08-24T21:25:00Z">
        <w:r w:rsidR="00852FDC">
          <w:rPr>
            <w:bCs/>
          </w:rPr>
          <w:t xml:space="preserve">can infer </w:t>
        </w:r>
      </w:ins>
      <w:ins w:id="296" w:author="李明煜" w:date="2019-08-24T21:26:00Z">
        <w:r w:rsidR="00852FDC">
          <w:rPr>
            <w:bCs/>
          </w:rPr>
          <w:t>an attack due to inconsistency between the counter value and hardwa</w:t>
        </w:r>
        <w:r w:rsidR="00852FDC">
          <w:rPr>
            <w:bCs/>
          </w:rPr>
          <w:t>re clock value.</w:t>
        </w:r>
      </w:ins>
    </w:p>
    <w:p w:rsidR="00387062" w:rsidRDefault="00387062">
      <w:pPr>
        <w:rPr>
          <w:bCs/>
        </w:rPr>
      </w:pPr>
    </w:p>
    <w:p w:rsidR="00387062" w:rsidRDefault="00852FDC">
      <w:pPr>
        <w:rPr>
          <w:bCs/>
        </w:rPr>
      </w:pPr>
      <w:r>
        <w:rPr>
          <w:rFonts w:hint="eastAsia"/>
          <w:bCs/>
        </w:rPr>
        <w:t xml:space="preserve">- In Section 4D, Can you list which all other storage systems Aurora can be applied to? </w:t>
      </w:r>
    </w:p>
    <w:p w:rsidR="00387062" w:rsidRDefault="00F859D3">
      <w:pPr>
        <w:rPr>
          <w:ins w:id="297" w:author="李明煜" w:date="2019-08-24T21:10:00Z"/>
          <w:bCs/>
        </w:rPr>
      </w:pPr>
      <w:ins w:id="298" w:author="lhl" w:date="2019-08-25T17:07:00Z">
        <w:r w:rsidRPr="004146B3">
          <w:rPr>
            <w:b/>
            <w:bCs/>
          </w:rPr>
          <w:t xml:space="preserve">Author response: </w:t>
        </w:r>
      </w:ins>
      <w:ins w:id="299" w:author="李明煜" w:date="2019-08-24T21:10:00Z">
        <w:r w:rsidR="00852FDC">
          <w:rPr>
            <w:bCs/>
          </w:rPr>
          <w:t>We reclaimed in Section 4D, “</w:t>
        </w:r>
      </w:ins>
      <w:ins w:id="300" w:author="李明煜" w:date="2019-08-24T21:17:00Z">
        <w:r w:rsidR="00852FDC" w:rsidRPr="00A84327">
          <w:rPr>
            <w:bCs/>
          </w:rPr>
          <w:t xml:space="preserve">Note that </w:t>
        </w:r>
      </w:ins>
      <w:ins w:id="301" w:author="lhl" w:date="2019-08-25T16:17:00Z">
        <w:r w:rsidR="00BA1677" w:rsidRPr="00BA1677">
          <w:rPr>
            <w:bCs/>
          </w:rPr>
          <w:t xml:space="preserve">we believe that </w:t>
        </w:r>
      </w:ins>
      <w:ins w:id="302" w:author="李明煜" w:date="2019-08-24T21:17:00Z">
        <w:r w:rsidR="00852FDC">
          <w:rPr>
            <w:bCs/>
          </w:rPr>
          <w:t xml:space="preserve">Aurora’s </w:t>
        </w:r>
        <w:r w:rsidR="00852FDC" w:rsidRPr="00A84327">
          <w:rPr>
            <w:bCs/>
          </w:rPr>
          <w:t xml:space="preserve">approach is also suitable </w:t>
        </w:r>
        <w:del w:id="303" w:author="lhl" w:date="2019-08-25T16:17:00Z">
          <w:r w:rsidR="00852FDC" w:rsidRPr="00A84327" w:rsidDel="00BA1677">
            <w:rPr>
              <w:bCs/>
            </w:rPr>
            <w:delText xml:space="preserve">and easy </w:delText>
          </w:r>
        </w:del>
        <w:r w:rsidR="00852FDC" w:rsidRPr="00A84327">
          <w:rPr>
            <w:bCs/>
          </w:rPr>
          <w:t xml:space="preserve">to support for other storage systems such as SATA HDD, NVMe SSD, </w:t>
        </w:r>
        <w:r w:rsidR="00852FDC" w:rsidRPr="00294E50">
          <w:rPr>
            <w:bCs/>
          </w:rPr>
          <w:t>etc.</w:t>
        </w:r>
      </w:ins>
      <w:ins w:id="304" w:author="李明煜" w:date="2019-08-24T21:10:00Z">
        <w:r w:rsidR="00852FDC">
          <w:rPr>
            <w:bCs/>
          </w:rPr>
          <w:t>”</w:t>
        </w:r>
      </w:ins>
    </w:p>
    <w:p w:rsidR="00387062" w:rsidRDefault="00387062">
      <w:pPr>
        <w:rPr>
          <w:bCs/>
        </w:rPr>
      </w:pPr>
    </w:p>
    <w:p w:rsidR="00387062" w:rsidRDefault="00852FDC">
      <w:pPr>
        <w:rPr>
          <w:ins w:id="305" w:author="李明煜" w:date="2019-08-24T16:50:00Z"/>
          <w:bCs/>
        </w:rPr>
      </w:pPr>
      <w:r>
        <w:rPr>
          <w:rFonts w:hint="eastAsia"/>
          <w:bCs/>
        </w:rPr>
        <w:lastRenderedPageBreak/>
        <w:t>- Consider combining Section 5B and 5C</w:t>
      </w:r>
    </w:p>
    <w:p w:rsidR="00387062" w:rsidRDefault="00F859D3">
      <w:pPr>
        <w:rPr>
          <w:bCs/>
        </w:rPr>
      </w:pPr>
      <w:ins w:id="306" w:author="lhl" w:date="2019-08-25T17:07:00Z">
        <w:r w:rsidRPr="004146B3">
          <w:rPr>
            <w:b/>
            <w:bCs/>
          </w:rPr>
          <w:t xml:space="preserve">Author response: </w:t>
        </w:r>
      </w:ins>
      <w:ins w:id="307" w:author="李明煜" w:date="2019-08-24T16:58:00Z">
        <w:r w:rsidR="00852FDC">
          <w:rPr>
            <w:bCs/>
          </w:rPr>
          <w:t>Good idea.</w:t>
        </w:r>
      </w:ins>
      <w:ins w:id="308" w:author="李明煜" w:date="2019-08-24T21:17:00Z">
        <w:r w:rsidR="00852FDC">
          <w:rPr>
            <w:bCs/>
          </w:rPr>
          <w:t xml:space="preserve"> Done.</w:t>
        </w:r>
      </w:ins>
    </w:p>
    <w:p w:rsidR="00387062" w:rsidRDefault="00387062">
      <w:pPr>
        <w:rPr>
          <w:bCs/>
        </w:rPr>
      </w:pPr>
    </w:p>
    <w:p w:rsidR="00387062" w:rsidRDefault="00852FDC">
      <w:pPr>
        <w:rPr>
          <w:ins w:id="309" w:author="李明煜" w:date="2019-08-24T16:58:00Z"/>
          <w:bCs/>
        </w:rPr>
      </w:pPr>
      <w:r>
        <w:rPr>
          <w:rFonts w:hint="eastAsia"/>
          <w:bCs/>
        </w:rPr>
        <w:t xml:space="preserve">- Limitations for trusted display are understandable, but can you check how Fidelius achieves/ side-steps this? </w:t>
      </w:r>
    </w:p>
    <w:p w:rsidR="00387062" w:rsidRDefault="00F859D3">
      <w:pPr>
        <w:rPr>
          <w:bCs/>
        </w:rPr>
      </w:pPr>
      <w:ins w:id="310" w:author="lhl" w:date="2019-08-25T17:08:00Z">
        <w:r w:rsidRPr="004146B3">
          <w:rPr>
            <w:b/>
            <w:bCs/>
          </w:rPr>
          <w:t xml:space="preserve">Author response: </w:t>
        </w:r>
      </w:ins>
      <w:ins w:id="311" w:author="李明煜" w:date="2019-08-24T16:58:00Z">
        <w:r w:rsidR="00852FDC">
          <w:rPr>
            <w:bCs/>
          </w:rPr>
          <w:t xml:space="preserve">Fedelius introduces </w:t>
        </w:r>
      </w:ins>
      <w:ins w:id="312" w:author="李明煜" w:date="2019-08-24T16:59:00Z">
        <w:r w:rsidR="00852FDC">
          <w:rPr>
            <w:bCs/>
          </w:rPr>
          <w:t xml:space="preserve">a </w:t>
        </w:r>
        <w:r w:rsidR="00852FDC" w:rsidRPr="00A84327">
          <w:rPr>
            <w:bCs/>
          </w:rPr>
          <w:t>Raspberry Pi</w:t>
        </w:r>
        <w:r w:rsidR="00852FDC">
          <w:rPr>
            <w:bCs/>
          </w:rPr>
          <w:t xml:space="preserve"> and a </w:t>
        </w:r>
      </w:ins>
      <w:ins w:id="313" w:author="李明煜" w:date="2019-08-24T17:01:00Z">
        <w:r w:rsidR="00852FDC">
          <w:rPr>
            <w:bCs/>
          </w:rPr>
          <w:t xml:space="preserve">full </w:t>
        </w:r>
      </w:ins>
      <w:ins w:id="314" w:author="李明煜" w:date="2019-08-24T16:59:00Z">
        <w:r w:rsidR="00852FDC">
          <w:rPr>
            <w:bCs/>
          </w:rPr>
          <w:t>stack of system software</w:t>
        </w:r>
      </w:ins>
      <w:ins w:id="315" w:author="李明煜" w:date="2019-08-24T17:02:00Z">
        <w:r w:rsidR="00852FDC">
          <w:rPr>
            <w:bCs/>
          </w:rPr>
          <w:t xml:space="preserve">, </w:t>
        </w:r>
      </w:ins>
      <w:ins w:id="316" w:author="李明煜" w:date="2019-08-24T17:01:00Z">
        <w:r w:rsidR="00852FDC">
          <w:rPr>
            <w:bCs/>
          </w:rPr>
          <w:t>which b</w:t>
        </w:r>
        <w:r w:rsidR="00852FDC">
          <w:rPr>
            <w:bCs/>
          </w:rPr>
          <w:t xml:space="preserve">ypasses the host stack, </w:t>
        </w:r>
      </w:ins>
      <w:ins w:id="317" w:author="李明煜" w:date="2019-08-24T17:02:00Z">
        <w:r w:rsidR="00852FDC">
          <w:rPr>
            <w:bCs/>
          </w:rPr>
          <w:t>for trusted input and display</w:t>
        </w:r>
      </w:ins>
      <w:ins w:id="318" w:author="李明煜" w:date="2019-08-24T16:59:00Z">
        <w:r w:rsidR="00852FDC">
          <w:rPr>
            <w:bCs/>
          </w:rPr>
          <w:t>.</w:t>
        </w:r>
      </w:ins>
      <w:ins w:id="319" w:author="李明煜" w:date="2019-08-24T17:00:00Z">
        <w:r w:rsidR="00852FDC">
          <w:rPr>
            <w:bCs/>
          </w:rPr>
          <w:t xml:space="preserve"> </w:t>
        </w:r>
        <w:del w:id="320" w:author="lhl" w:date="2019-08-25T16:21:00Z">
          <w:r w:rsidR="00852FDC" w:rsidDel="00304F15">
            <w:rPr>
              <w:bCs/>
            </w:rPr>
            <w:delText xml:space="preserve">Our related work </w:delText>
          </w:r>
        </w:del>
      </w:ins>
      <w:ins w:id="321" w:author="lhl" w:date="2019-08-25T16:21:00Z">
        <w:r w:rsidR="00304F15">
          <w:rPr>
            <w:bCs/>
          </w:rPr>
          <w:t xml:space="preserve">We </w:t>
        </w:r>
      </w:ins>
      <w:ins w:id="322" w:author="李明煜" w:date="2019-08-24T17:00:00Z">
        <w:r w:rsidR="00852FDC">
          <w:rPr>
            <w:bCs/>
          </w:rPr>
          <w:t>discussed about this</w:t>
        </w:r>
      </w:ins>
      <w:ins w:id="323" w:author="lhl" w:date="2019-08-25T16:21:00Z">
        <w:r w:rsidR="00304F15">
          <w:rPr>
            <w:bCs/>
          </w:rPr>
          <w:t xml:space="preserve"> in </w:t>
        </w:r>
      </w:ins>
      <w:ins w:id="324" w:author="lhl" w:date="2019-08-25T16:22:00Z">
        <w:r w:rsidR="00304F15">
          <w:rPr>
            <w:bCs/>
          </w:rPr>
          <w:t>related work, i.e., section 8B</w:t>
        </w:r>
      </w:ins>
      <w:ins w:id="325" w:author="李明煜" w:date="2019-08-24T17:00:00Z">
        <w:r w:rsidR="00852FDC">
          <w:rPr>
            <w:bCs/>
          </w:rPr>
          <w:t>.</w:t>
        </w:r>
      </w:ins>
    </w:p>
    <w:p w:rsidR="00387062" w:rsidRDefault="00387062">
      <w:pPr>
        <w:rPr>
          <w:bCs/>
        </w:rPr>
      </w:pPr>
    </w:p>
    <w:p w:rsidR="00387062" w:rsidRDefault="00852FDC">
      <w:pPr>
        <w:rPr>
          <w:ins w:id="326" w:author="李明煜" w:date="2019-08-24T17:02:00Z"/>
          <w:bCs/>
        </w:rPr>
      </w:pPr>
      <w:r>
        <w:rPr>
          <w:rFonts w:hint="eastAsia"/>
          <w:bCs/>
        </w:rPr>
        <w:t>- Add one more column to show the percentage slowdown in Table 6</w:t>
      </w:r>
    </w:p>
    <w:p w:rsidR="00387062" w:rsidRDefault="00F859D3">
      <w:pPr>
        <w:rPr>
          <w:bCs/>
        </w:rPr>
      </w:pPr>
      <w:ins w:id="327" w:author="lhl" w:date="2019-08-25T17:08:00Z">
        <w:r w:rsidRPr="004146B3">
          <w:rPr>
            <w:b/>
            <w:bCs/>
          </w:rPr>
          <w:t xml:space="preserve">Author response: </w:t>
        </w:r>
      </w:ins>
      <w:ins w:id="328" w:author="李明煜" w:date="2019-08-24T17:02:00Z">
        <w:r w:rsidR="00852FDC">
          <w:rPr>
            <w:bCs/>
          </w:rPr>
          <w:t>Sure.</w:t>
        </w:r>
      </w:ins>
      <w:ins w:id="329" w:author="李明煜" w:date="2019-08-24T20:04:00Z">
        <w:r w:rsidR="00852FDC">
          <w:rPr>
            <w:bCs/>
          </w:rPr>
          <w:t xml:space="preserve"> Done.</w:t>
        </w:r>
      </w:ins>
    </w:p>
    <w:p w:rsidR="00387062" w:rsidRDefault="00387062">
      <w:pPr>
        <w:rPr>
          <w:bCs/>
        </w:rPr>
      </w:pPr>
    </w:p>
    <w:p w:rsidR="00387062" w:rsidRDefault="00852FDC">
      <w:pPr>
        <w:rPr>
          <w:ins w:id="330" w:author="李明煜" w:date="2019-08-24T17:11:00Z"/>
          <w:bCs/>
        </w:rPr>
      </w:pPr>
      <w:r>
        <w:rPr>
          <w:rFonts w:hint="eastAsia"/>
          <w:bCs/>
        </w:rPr>
        <w:t xml:space="preserve">- Do not make any claims about how Aurora has side-channel protection in certain </w:t>
      </w:r>
      <w:r>
        <w:rPr>
          <w:rFonts w:hint="eastAsia"/>
          <w:bCs/>
        </w:rPr>
        <w:t>cases (Section 6B) if it is explicitly out of the scope of the paper.</w:t>
      </w:r>
    </w:p>
    <w:p w:rsidR="00387062" w:rsidRDefault="00F859D3">
      <w:pPr>
        <w:rPr>
          <w:bCs/>
        </w:rPr>
      </w:pPr>
      <w:ins w:id="331" w:author="lhl" w:date="2019-08-25T17:08:00Z">
        <w:r w:rsidRPr="004146B3">
          <w:rPr>
            <w:b/>
            <w:bCs/>
          </w:rPr>
          <w:t xml:space="preserve">Author response: </w:t>
        </w:r>
      </w:ins>
      <w:ins w:id="332" w:author="李明煜" w:date="2019-08-24T17:11:00Z">
        <w:r w:rsidR="00852FDC">
          <w:rPr>
            <w:bCs/>
          </w:rPr>
          <w:t xml:space="preserve">Yes, </w:t>
        </w:r>
        <w:del w:id="333" w:author="lhl" w:date="2019-08-25T16:24:00Z">
          <w:r w:rsidR="00852FDC" w:rsidDel="00304F15">
            <w:rPr>
              <w:bCs/>
            </w:rPr>
            <w:delText>that’s</w:delText>
          </w:r>
        </w:del>
      </w:ins>
      <w:ins w:id="334" w:author="lhl" w:date="2019-08-25T16:24:00Z">
        <w:r w:rsidR="00304F15">
          <w:rPr>
            <w:bCs/>
          </w:rPr>
          <w:t>you're</w:t>
        </w:r>
      </w:ins>
      <w:ins w:id="335" w:author="李明煜" w:date="2019-08-24T17:11:00Z">
        <w:r w:rsidR="00852FDC">
          <w:rPr>
            <w:bCs/>
          </w:rPr>
          <w:t xml:space="preserve"> right.</w:t>
        </w:r>
      </w:ins>
      <w:ins w:id="336" w:author="李明煜" w:date="2019-08-24T17:14:00Z">
        <w:r w:rsidR="00852FDC">
          <w:rPr>
            <w:bCs/>
          </w:rPr>
          <w:t xml:space="preserve"> We have removed those claims</w:t>
        </w:r>
      </w:ins>
      <w:ins w:id="337" w:author="李明煜" w:date="2019-08-24T17:15:00Z">
        <w:r w:rsidR="00852FDC">
          <w:rPr>
            <w:bCs/>
          </w:rPr>
          <w:t xml:space="preserve"> in Section 6B.</w:t>
        </w:r>
      </w:ins>
    </w:p>
    <w:p w:rsidR="00387062" w:rsidRDefault="00387062">
      <w:pPr>
        <w:rPr>
          <w:bCs/>
        </w:rPr>
      </w:pPr>
    </w:p>
    <w:p w:rsidR="00387062" w:rsidRDefault="00852FDC">
      <w:pPr>
        <w:rPr>
          <w:ins w:id="338" w:author="李明煜" w:date="2019-08-24T17:16:00Z"/>
          <w:bCs/>
        </w:rPr>
      </w:pPr>
      <w:r>
        <w:rPr>
          <w:rFonts w:hint="eastAsia"/>
          <w:bCs/>
        </w:rPr>
        <w:t xml:space="preserve">- Consider adding a comparison table with checks and crossed </w:t>
      </w:r>
      <w:r w:rsidRPr="00F6350E">
        <w:rPr>
          <w:rFonts w:hint="eastAsia"/>
          <w:bCs/>
          <w:highlight w:val="yellow"/>
          <w:rPrChange w:id="339" w:author="lhl" w:date="2019-08-25T16:35:00Z">
            <w:rPr>
              <w:rFonts w:hint="eastAsia"/>
              <w:bCs/>
            </w:rPr>
          </w:rPrChange>
        </w:rPr>
        <w:t>to clarify design goals and choices</w:t>
      </w:r>
      <w:r>
        <w:rPr>
          <w:rFonts w:hint="eastAsia"/>
          <w:bCs/>
        </w:rPr>
        <w:t xml:space="preserve"> </w:t>
      </w:r>
      <w:r>
        <w:rPr>
          <w:rFonts w:hint="eastAsia"/>
          <w:bCs/>
        </w:rPr>
        <w:t>with respect to related w</w:t>
      </w:r>
      <w:r>
        <w:rPr>
          <w:rFonts w:hint="eastAsia"/>
          <w:bCs/>
        </w:rPr>
        <w:t>ork such as ROTE, can be added to the evaluation.</w:t>
      </w:r>
    </w:p>
    <w:p w:rsidR="00387062" w:rsidRDefault="00F859D3">
      <w:pPr>
        <w:rPr>
          <w:bCs/>
        </w:rPr>
      </w:pPr>
      <w:ins w:id="340" w:author="lhl" w:date="2019-08-25T17:08:00Z">
        <w:r w:rsidRPr="004146B3">
          <w:rPr>
            <w:b/>
            <w:bCs/>
          </w:rPr>
          <w:t xml:space="preserve">Author response: </w:t>
        </w:r>
      </w:ins>
      <w:ins w:id="341" w:author="李明煜" w:date="2019-08-24T17:16:00Z">
        <w:r w:rsidR="00852FDC">
          <w:rPr>
            <w:bCs/>
          </w:rPr>
          <w:t xml:space="preserve">Cool, that is indeed a related work. We </w:t>
        </w:r>
      </w:ins>
      <w:ins w:id="342" w:author="李明煜" w:date="2019-08-24T17:17:00Z">
        <w:r w:rsidR="00852FDC">
          <w:rPr>
            <w:bCs/>
          </w:rPr>
          <w:t>have added into the Table</w:t>
        </w:r>
      </w:ins>
      <w:ins w:id="343" w:author="李明煜" w:date="2019-08-24T17:21:00Z">
        <w:r w:rsidR="00852FDC">
          <w:rPr>
            <w:bCs/>
          </w:rPr>
          <w:t xml:space="preserve"> </w:t>
        </w:r>
        <w:del w:id="344" w:author="lhl" w:date="2019-08-25T16:31:00Z">
          <w:r w:rsidR="00852FDC" w:rsidDel="00F6350E">
            <w:rPr>
              <w:bCs/>
            </w:rPr>
            <w:delText>I</w:delText>
          </w:r>
        </w:del>
        <w:r w:rsidR="00852FDC">
          <w:rPr>
            <w:bCs/>
          </w:rPr>
          <w:t>V.</w:t>
        </w:r>
      </w:ins>
    </w:p>
    <w:p w:rsidR="00387062" w:rsidRDefault="00387062">
      <w:pPr>
        <w:rPr>
          <w:bCs/>
        </w:rPr>
      </w:pPr>
    </w:p>
    <w:p w:rsidR="00387062" w:rsidRDefault="00852FDC">
      <w:pPr>
        <w:rPr>
          <w:ins w:id="345" w:author="李明煜" w:date="2019-08-24T22:05:00Z"/>
          <w:bCs/>
        </w:rPr>
      </w:pPr>
      <w:r w:rsidRPr="00F6350E">
        <w:rPr>
          <w:rFonts w:hint="eastAsia"/>
          <w:bCs/>
          <w:highlight w:val="yellow"/>
          <w:rPrChange w:id="346" w:author="lhl" w:date="2019-08-25T16:39:00Z">
            <w:rPr>
              <w:rFonts w:hint="eastAsia"/>
              <w:bCs/>
            </w:rPr>
          </w:rPrChange>
        </w:rPr>
        <w:t>- Clarify how the storage deception attack detects denial-of-service if the adversary drops requests,</w:t>
      </w:r>
      <w:r>
        <w:rPr>
          <w:rFonts w:hint="eastAsia"/>
          <w:bCs/>
        </w:rPr>
        <w:t xml:space="preserve"> if it is not possible, please sco</w:t>
      </w:r>
      <w:r>
        <w:rPr>
          <w:rFonts w:hint="eastAsia"/>
          <w:bCs/>
        </w:rPr>
        <w:t>pe it out.</w:t>
      </w:r>
    </w:p>
    <w:p w:rsidR="00387062" w:rsidRDefault="00F859D3">
      <w:pPr>
        <w:rPr>
          <w:bCs/>
        </w:rPr>
      </w:pPr>
      <w:ins w:id="347" w:author="lhl" w:date="2019-08-25T17:08:00Z">
        <w:r w:rsidRPr="004146B3">
          <w:rPr>
            <w:b/>
            <w:bCs/>
          </w:rPr>
          <w:t xml:space="preserve">Author response: </w:t>
        </w:r>
      </w:ins>
      <w:ins w:id="348" w:author="李明煜" w:date="2019-08-24T22:05:00Z">
        <w:r w:rsidR="00852FDC">
          <w:rPr>
            <w:bCs/>
          </w:rPr>
          <w:t xml:space="preserve">[HELP] Yes, </w:t>
        </w:r>
      </w:ins>
      <w:ins w:id="349" w:author="李明煜" w:date="2019-08-24T22:06:00Z">
        <w:r w:rsidR="00852FDC">
          <w:rPr>
            <w:bCs/>
          </w:rPr>
          <w:t xml:space="preserve">denial-of-service is not considered in this work. We assume the </w:t>
        </w:r>
      </w:ins>
      <w:ins w:id="350" w:author="李明煜" w:date="2019-08-24T22:07:00Z">
        <w:r w:rsidR="00852FDC">
          <w:rPr>
            <w:bCs/>
          </w:rPr>
          <w:t xml:space="preserve">ashmd </w:t>
        </w:r>
      </w:ins>
      <w:ins w:id="351" w:author="李明煜" w:date="2019-08-24T22:06:00Z">
        <w:r w:rsidR="00852FDC">
          <w:rPr>
            <w:bCs/>
          </w:rPr>
          <w:t xml:space="preserve">kernel module can work as expected so to </w:t>
        </w:r>
        <w:r w:rsidR="00852FDC" w:rsidRPr="009D5DF6">
          <w:rPr>
            <w:bCs/>
            <w:highlight w:val="yellow"/>
            <w:rPrChange w:id="352" w:author="lhl" w:date="2019-08-25T16:44:00Z">
              <w:rPr>
                <w:bCs/>
              </w:rPr>
            </w:rPrChange>
          </w:rPr>
          <w:t>detect the drop activity</w:t>
        </w:r>
        <w:r w:rsidR="00852FDC">
          <w:rPr>
            <w:bCs/>
          </w:rPr>
          <w:t xml:space="preserve"> of the untrusted kernel.</w:t>
        </w:r>
      </w:ins>
    </w:p>
    <w:p w:rsidR="00387062" w:rsidRDefault="00387062">
      <w:pPr>
        <w:rPr>
          <w:bCs/>
        </w:rPr>
      </w:pPr>
    </w:p>
    <w:p w:rsidR="00387062" w:rsidRDefault="00852FDC">
      <w:pPr>
        <w:rPr>
          <w:ins w:id="353" w:author="李明煜" w:date="2019-08-24T21:32:00Z"/>
          <w:bCs/>
        </w:rPr>
      </w:pPr>
      <w:r>
        <w:rPr>
          <w:rFonts w:hint="eastAsia"/>
          <w:bCs/>
        </w:rPr>
        <w:t>- Clarify the reasons why Aurora anticipates overhead ratio to decrease</w:t>
      </w:r>
      <w:r>
        <w:rPr>
          <w:rFonts w:hint="eastAsia"/>
          <w:bCs/>
        </w:rPr>
        <w:t xml:space="preserve"> in WAN environment (Section 7B), or remove the claim.</w:t>
      </w:r>
    </w:p>
    <w:p w:rsidR="00387062" w:rsidRDefault="00F859D3">
      <w:pPr>
        <w:rPr>
          <w:bCs/>
        </w:rPr>
      </w:pPr>
      <w:ins w:id="354" w:author="lhl" w:date="2019-08-25T17:08:00Z">
        <w:r w:rsidRPr="004146B3">
          <w:rPr>
            <w:b/>
            <w:bCs/>
          </w:rPr>
          <w:t xml:space="preserve">Author response: </w:t>
        </w:r>
      </w:ins>
      <w:ins w:id="355" w:author="李明煜" w:date="2019-08-24T21:32:00Z">
        <w:r w:rsidR="00852FDC">
          <w:rPr>
            <w:bCs/>
          </w:rPr>
          <w:t>We reclaimed in Section 7B, “</w:t>
        </w:r>
      </w:ins>
      <w:ins w:id="356" w:author="李明煜" w:date="2019-08-24T21:34:00Z">
        <w:r w:rsidR="00852FDC" w:rsidRPr="00A84327">
          <w:rPr>
            <w:bCs/>
          </w:rPr>
          <w:t xml:space="preserve">We anticipate the overhead ratio to decrease in a WAN environment </w:t>
        </w:r>
      </w:ins>
      <w:ins w:id="357" w:author="lhl" w:date="2019-08-25T16:43:00Z">
        <w:r w:rsidR="009D5DF6" w:rsidRPr="009D5DF6">
          <w:rPr>
            <w:bCs/>
          </w:rPr>
          <w:t>because the delays of a geographically distributed public network is larger than our LAN setting</w:t>
        </w:r>
      </w:ins>
      <w:ins w:id="358" w:author="李明煜" w:date="2019-08-24T21:34:00Z">
        <w:del w:id="359" w:author="lhl" w:date="2019-08-25T16:43:00Z">
          <w:r w:rsidR="00852FDC" w:rsidRPr="00A84327" w:rsidDel="009D5DF6">
            <w:rPr>
              <w:bCs/>
            </w:rPr>
            <w:delText>because of the larger delays of a geographically distributed public network</w:delText>
          </w:r>
        </w:del>
        <w:r w:rsidR="00852FDC" w:rsidRPr="00A84327">
          <w:rPr>
            <w:bCs/>
          </w:rPr>
          <w:t>.</w:t>
        </w:r>
      </w:ins>
      <w:ins w:id="360" w:author="李明煜" w:date="2019-08-24T21:32:00Z">
        <w:r w:rsidR="00852FDC">
          <w:rPr>
            <w:bCs/>
          </w:rPr>
          <w:t>”</w:t>
        </w:r>
      </w:ins>
    </w:p>
    <w:p w:rsidR="00387062" w:rsidRDefault="00387062">
      <w:pPr>
        <w:rPr>
          <w:bCs/>
        </w:rPr>
      </w:pPr>
    </w:p>
    <w:p w:rsidR="00387062" w:rsidRDefault="00852FDC">
      <w:pPr>
        <w:rPr>
          <w:ins w:id="361" w:author="李明煜" w:date="2019-08-24T22:18:00Z"/>
          <w:bCs/>
        </w:rPr>
      </w:pPr>
      <w:r>
        <w:rPr>
          <w:rFonts w:hint="eastAsia"/>
          <w:bCs/>
        </w:rPr>
        <w:t xml:space="preserve">- Clarify which types of </w:t>
      </w:r>
      <w:r>
        <w:rPr>
          <w:rFonts w:hint="eastAsia"/>
          <w:bCs/>
        </w:rPr>
        <w:t>SQL queries were executed (e.g., select, insert, delete), how many of them failed due to configuration challenges (Section 7C).</w:t>
      </w:r>
    </w:p>
    <w:p w:rsidR="00387062" w:rsidRDefault="00F859D3">
      <w:pPr>
        <w:rPr>
          <w:bCs/>
        </w:rPr>
      </w:pPr>
      <w:ins w:id="362" w:author="lhl" w:date="2019-08-25T17:08:00Z">
        <w:r w:rsidRPr="004146B3">
          <w:rPr>
            <w:b/>
            <w:bCs/>
          </w:rPr>
          <w:t xml:space="preserve">Author response: </w:t>
        </w:r>
      </w:ins>
      <w:ins w:id="363" w:author="李明煜" w:date="2019-08-24T22:18:00Z">
        <w:r w:rsidR="00852FDC">
          <w:rPr>
            <w:bCs/>
          </w:rPr>
          <w:t>We re</w:t>
        </w:r>
      </w:ins>
      <w:ins w:id="364" w:author="李明煜" w:date="2019-08-24T23:35:00Z">
        <w:r w:rsidR="00852FDC">
          <w:rPr>
            <w:bCs/>
          </w:rPr>
          <w:t>-</w:t>
        </w:r>
      </w:ins>
      <w:ins w:id="365" w:author="李明煜" w:date="2019-08-24T22:18:00Z">
        <w:r w:rsidR="00852FDC">
          <w:rPr>
            <w:bCs/>
          </w:rPr>
          <w:t xml:space="preserve">clarify </w:t>
        </w:r>
      </w:ins>
      <w:ins w:id="366" w:author="李明煜" w:date="2019-08-24T22:19:00Z">
        <w:r w:rsidR="00852FDC">
          <w:rPr>
            <w:bCs/>
          </w:rPr>
          <w:t>them in Section 7C.</w:t>
        </w:r>
      </w:ins>
    </w:p>
    <w:p w:rsidR="00387062" w:rsidRDefault="00387062">
      <w:pPr>
        <w:rPr>
          <w:bCs/>
        </w:rPr>
      </w:pPr>
    </w:p>
    <w:p w:rsidR="00387062" w:rsidRDefault="00852FDC">
      <w:pPr>
        <w:rPr>
          <w:ins w:id="367" w:author="李明煜" w:date="2019-08-24T16:15:00Z"/>
          <w:bCs/>
        </w:rPr>
      </w:pPr>
      <w:r>
        <w:rPr>
          <w:rFonts w:hint="eastAsia"/>
          <w:bCs/>
        </w:rPr>
        <w:t xml:space="preserve">- Last para in Section 8A is not readable due to awkward English, please consider cleaning it up. </w:t>
      </w:r>
    </w:p>
    <w:p w:rsidR="00387062" w:rsidRDefault="00F859D3">
      <w:pPr>
        <w:rPr>
          <w:bCs/>
        </w:rPr>
      </w:pPr>
      <w:ins w:id="368" w:author="lhl" w:date="2019-08-25T17:08:00Z">
        <w:r w:rsidRPr="004146B3">
          <w:rPr>
            <w:b/>
            <w:bCs/>
          </w:rPr>
          <w:t xml:space="preserve">Author response: </w:t>
        </w:r>
      </w:ins>
      <w:ins w:id="369" w:author="李明煜" w:date="2019-08-24T16:15:00Z">
        <w:r w:rsidR="00852FDC">
          <w:rPr>
            <w:bCs/>
          </w:rPr>
          <w:t xml:space="preserve">We have </w:t>
        </w:r>
      </w:ins>
      <w:ins w:id="370" w:author="李明煜" w:date="2019-08-24T21:38:00Z">
        <w:r w:rsidR="00852FDC">
          <w:rPr>
            <w:bCs/>
          </w:rPr>
          <w:t xml:space="preserve">rewritten </w:t>
        </w:r>
      </w:ins>
      <w:ins w:id="371" w:author="李明煜" w:date="2019-08-24T23:35:00Z">
        <w:r w:rsidR="00852FDC">
          <w:rPr>
            <w:bCs/>
          </w:rPr>
          <w:t>Section 8A</w:t>
        </w:r>
      </w:ins>
      <w:ins w:id="372" w:author="李明煜" w:date="2019-08-24T21:43:00Z">
        <w:r w:rsidR="00852FDC">
          <w:rPr>
            <w:bCs/>
          </w:rPr>
          <w:t xml:space="preserve"> by removing fancy terms and details, and </w:t>
        </w:r>
        <w:del w:id="373" w:author="lhl" w:date="2019-08-25T17:08:00Z">
          <w:r w:rsidR="00852FDC" w:rsidDel="00F859D3">
            <w:rPr>
              <w:bCs/>
            </w:rPr>
            <w:delText>paraphrasing</w:delText>
          </w:r>
        </w:del>
      </w:ins>
      <w:ins w:id="374" w:author="lhl" w:date="2019-08-25T17:08:00Z">
        <w:r>
          <w:rPr>
            <w:bCs/>
          </w:rPr>
          <w:t>rephrasing</w:t>
        </w:r>
      </w:ins>
      <w:ins w:id="375" w:author="李明煜" w:date="2019-08-24T21:43:00Z">
        <w:r w:rsidR="00852FDC">
          <w:rPr>
            <w:bCs/>
          </w:rPr>
          <w:t xml:space="preserve"> in a simple way</w:t>
        </w:r>
      </w:ins>
      <w:ins w:id="376" w:author="李明煜" w:date="2019-08-24T23:35:00Z">
        <w:r w:rsidR="00852FDC">
          <w:rPr>
            <w:bCs/>
          </w:rPr>
          <w:t>.</w:t>
        </w:r>
      </w:ins>
      <w:bookmarkStart w:id="377" w:name="_GoBack"/>
      <w:bookmarkEnd w:id="377"/>
    </w:p>
    <w:p w:rsidR="00387062" w:rsidRDefault="00387062">
      <w:pPr>
        <w:rPr>
          <w:bCs/>
        </w:rPr>
      </w:pPr>
    </w:p>
    <w:p w:rsidR="00387062" w:rsidRDefault="00852FDC">
      <w:pPr>
        <w:rPr>
          <w:bCs/>
        </w:rPr>
      </w:pPr>
      <w:r>
        <w:rPr>
          <w:rFonts w:hint="eastAsia"/>
          <w:bCs/>
        </w:rPr>
        <w:t>- Minor language and presentation issues</w:t>
      </w:r>
    </w:p>
    <w:p w:rsidR="00387062" w:rsidRDefault="00852FDC">
      <w:pPr>
        <w:rPr>
          <w:ins w:id="378" w:author="李明煜" w:date="2019-08-24T16:14:00Z"/>
          <w:bCs/>
        </w:rPr>
      </w:pPr>
      <w:r>
        <w:rPr>
          <w:rFonts w:hint="eastAsia"/>
          <w:bCs/>
        </w:rPr>
        <w:t xml:space="preserve"> + move table 3</w:t>
      </w:r>
      <w:r>
        <w:rPr>
          <w:rFonts w:hint="eastAsia"/>
          <w:bCs/>
        </w:rPr>
        <w:t>, 4, 5 to page 8 for ease of reading. better to position the tables where they are first referred to in the text.</w:t>
      </w:r>
    </w:p>
    <w:p w:rsidR="00387062" w:rsidRDefault="00F859D3">
      <w:pPr>
        <w:rPr>
          <w:bCs/>
        </w:rPr>
      </w:pPr>
      <w:ins w:id="379" w:author="lhl" w:date="2019-08-25T17:09:00Z">
        <w:r w:rsidRPr="004146B3">
          <w:rPr>
            <w:b/>
            <w:bCs/>
          </w:rPr>
          <w:t xml:space="preserve">Author response: </w:t>
        </w:r>
      </w:ins>
      <w:ins w:id="380" w:author="李明煜" w:date="2019-08-24T16:14:00Z">
        <w:r w:rsidR="00852FDC">
          <w:rPr>
            <w:bCs/>
          </w:rPr>
          <w:t xml:space="preserve">Thanks for </w:t>
        </w:r>
        <w:del w:id="381" w:author="lhl" w:date="2019-08-25T17:01:00Z">
          <w:r w:rsidR="00852FDC" w:rsidDel="004146B3">
            <w:rPr>
              <w:bCs/>
            </w:rPr>
            <w:delText>the</w:delText>
          </w:r>
        </w:del>
      </w:ins>
      <w:ins w:id="382" w:author="lhl" w:date="2019-08-25T17:01:00Z">
        <w:r w:rsidR="004146B3">
          <w:rPr>
            <w:bCs/>
          </w:rPr>
          <w:t>your kindly</w:t>
        </w:r>
      </w:ins>
      <w:ins w:id="383" w:author="李明煜" w:date="2019-08-24T16:14:00Z">
        <w:r w:rsidR="00852FDC">
          <w:rPr>
            <w:bCs/>
          </w:rPr>
          <w:t xml:space="preserve"> </w:t>
        </w:r>
      </w:ins>
      <w:ins w:id="384" w:author="李明煜" w:date="2019-08-24T23:34:00Z">
        <w:r w:rsidR="00852FDC">
          <w:rPr>
            <w:bCs/>
          </w:rPr>
          <w:t>reminder</w:t>
        </w:r>
      </w:ins>
      <w:ins w:id="385" w:author="李明煜" w:date="2019-08-24T16:14:00Z">
        <w:r w:rsidR="00852FDC">
          <w:rPr>
            <w:bCs/>
          </w:rPr>
          <w:t xml:space="preserve">. We have </w:t>
        </w:r>
      </w:ins>
      <w:ins w:id="386" w:author="李明煜" w:date="2019-08-24T23:34:00Z">
        <w:r w:rsidR="00852FDC">
          <w:rPr>
            <w:bCs/>
          </w:rPr>
          <w:t xml:space="preserve">positioned </w:t>
        </w:r>
        <w:del w:id="387" w:author="lhl" w:date="2019-08-25T17:01:00Z">
          <w:r w:rsidR="00852FDC" w:rsidDel="004146B3">
            <w:rPr>
              <w:bCs/>
            </w:rPr>
            <w:delText>figures/</w:delText>
          </w:r>
        </w:del>
      </w:ins>
      <w:ins w:id="388" w:author="lhl" w:date="2019-08-25T17:01:00Z">
        <w:r w:rsidR="004146B3">
          <w:rPr>
            <w:bCs/>
          </w:rPr>
          <w:t xml:space="preserve">these </w:t>
        </w:r>
      </w:ins>
      <w:ins w:id="389" w:author="李明煜" w:date="2019-08-24T23:34:00Z">
        <w:r w:rsidR="00852FDC">
          <w:rPr>
            <w:bCs/>
          </w:rPr>
          <w:t xml:space="preserve">tables </w:t>
        </w:r>
      </w:ins>
      <w:ins w:id="390" w:author="李明煜" w:date="2019-08-24T16:14:00Z">
        <w:r w:rsidR="00852FDC">
          <w:rPr>
            <w:bCs/>
          </w:rPr>
          <w:t xml:space="preserve">to appear </w:t>
        </w:r>
      </w:ins>
      <w:ins w:id="391" w:author="李明煜" w:date="2019-08-24T23:34:00Z">
        <w:r w:rsidR="00852FDC">
          <w:rPr>
            <w:bCs/>
          </w:rPr>
          <w:t xml:space="preserve">before the </w:t>
        </w:r>
      </w:ins>
      <w:ins w:id="392" w:author="李明煜" w:date="2019-08-24T23:35:00Z">
        <w:r w:rsidR="00852FDC">
          <w:rPr>
            <w:bCs/>
          </w:rPr>
          <w:t xml:space="preserve">referred </w:t>
        </w:r>
      </w:ins>
      <w:ins w:id="393" w:author="李明煜" w:date="2019-08-24T23:34:00Z">
        <w:r w:rsidR="00852FDC">
          <w:rPr>
            <w:bCs/>
          </w:rPr>
          <w:t>text.</w:t>
        </w:r>
      </w:ins>
    </w:p>
    <w:sectPr w:rsidR="00387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FDC" w:rsidRDefault="00852FDC" w:rsidP="00A84327">
      <w:r>
        <w:separator/>
      </w:r>
    </w:p>
  </w:endnote>
  <w:endnote w:type="continuationSeparator" w:id="0">
    <w:p w:rsidR="00852FDC" w:rsidRDefault="00852FDC" w:rsidP="00A8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FDC" w:rsidRDefault="00852FDC" w:rsidP="00A84327">
      <w:r>
        <w:separator/>
      </w:r>
    </w:p>
  </w:footnote>
  <w:footnote w:type="continuationSeparator" w:id="0">
    <w:p w:rsidR="00852FDC" w:rsidRDefault="00852FDC" w:rsidP="00A84327">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hl">
    <w15:presenceInfo w15:providerId="None" w15:userId="lh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0A281E"/>
    <w:rsid w:val="0010480A"/>
    <w:rsid w:val="001C7118"/>
    <w:rsid w:val="0028167A"/>
    <w:rsid w:val="00285927"/>
    <w:rsid w:val="002A4DAB"/>
    <w:rsid w:val="00303444"/>
    <w:rsid w:val="00352D1E"/>
    <w:rsid w:val="00374C5D"/>
    <w:rsid w:val="00431E82"/>
    <w:rsid w:val="004F45E7"/>
    <w:rsid w:val="005676B9"/>
    <w:rsid w:val="00657358"/>
    <w:rsid w:val="00762D6D"/>
    <w:rsid w:val="00814C40"/>
    <w:rsid w:val="009B38E7"/>
    <w:rsid w:val="009B6ABF"/>
    <w:rsid w:val="009D0B6E"/>
    <w:rsid w:val="00A66C02"/>
    <w:rsid w:val="00AB502E"/>
    <w:rsid w:val="00C41A75"/>
    <w:rsid w:val="00C7342F"/>
    <w:rsid w:val="00CD186B"/>
    <w:rsid w:val="00CD4095"/>
    <w:rsid w:val="00E167AF"/>
    <w:rsid w:val="00E23EB9"/>
    <w:rsid w:val="00E75834"/>
    <w:rsid w:val="00EE6E33"/>
    <w:rsid w:val="00F66A12"/>
    <w:rsid w:val="00F71539"/>
    <w:rsid w:val="00F7491C"/>
    <w:rsid w:val="00F87772"/>
    <w:rsid w:val="00FF6BB2"/>
    <w:rsid w:val="07DF7323"/>
    <w:rsid w:val="0AFDDF0A"/>
    <w:rsid w:val="0E5EB56D"/>
    <w:rsid w:val="0FB73215"/>
    <w:rsid w:val="16FE1AF6"/>
    <w:rsid w:val="1D179B61"/>
    <w:rsid w:val="1DEBB01C"/>
    <w:rsid w:val="1FDAC6FD"/>
    <w:rsid w:val="1FE6A070"/>
    <w:rsid w:val="1FFB6D69"/>
    <w:rsid w:val="23FDF43E"/>
    <w:rsid w:val="265F34DB"/>
    <w:rsid w:val="26EF7B32"/>
    <w:rsid w:val="29EFD732"/>
    <w:rsid w:val="29EFEB41"/>
    <w:rsid w:val="2B1F0E94"/>
    <w:rsid w:val="2BEF4407"/>
    <w:rsid w:val="2BEFAC94"/>
    <w:rsid w:val="2BFCD7BE"/>
    <w:rsid w:val="2BFCE00B"/>
    <w:rsid w:val="2CE75BF0"/>
    <w:rsid w:val="2CEFED7B"/>
    <w:rsid w:val="2D7EF9C9"/>
    <w:rsid w:val="2FEFC3F5"/>
    <w:rsid w:val="32FFBF83"/>
    <w:rsid w:val="354FC9A8"/>
    <w:rsid w:val="35BFFBE7"/>
    <w:rsid w:val="36F79CFF"/>
    <w:rsid w:val="377F4FBD"/>
    <w:rsid w:val="37ADAA95"/>
    <w:rsid w:val="37DB0A0E"/>
    <w:rsid w:val="37EEED63"/>
    <w:rsid w:val="37FFC82D"/>
    <w:rsid w:val="37FFF016"/>
    <w:rsid w:val="3936B920"/>
    <w:rsid w:val="39A7BEDB"/>
    <w:rsid w:val="39BEF5D8"/>
    <w:rsid w:val="39FF6DFD"/>
    <w:rsid w:val="3AF77BAF"/>
    <w:rsid w:val="3B0D88E0"/>
    <w:rsid w:val="3BD7C7EB"/>
    <w:rsid w:val="3DABB1A2"/>
    <w:rsid w:val="3DDA3B8B"/>
    <w:rsid w:val="3DEFFCA3"/>
    <w:rsid w:val="3E6F8FA3"/>
    <w:rsid w:val="3EDFF95C"/>
    <w:rsid w:val="3EEEFBEF"/>
    <w:rsid w:val="3EFB7B2A"/>
    <w:rsid w:val="3EFD51A1"/>
    <w:rsid w:val="3EFDF589"/>
    <w:rsid w:val="3F2FCBE8"/>
    <w:rsid w:val="3F7F9138"/>
    <w:rsid w:val="3FAC79A4"/>
    <w:rsid w:val="3FBEA185"/>
    <w:rsid w:val="3FFF4D07"/>
    <w:rsid w:val="3FFFAD34"/>
    <w:rsid w:val="41BF7ECB"/>
    <w:rsid w:val="43FF60D5"/>
    <w:rsid w:val="47ABC8A3"/>
    <w:rsid w:val="4A7F5C14"/>
    <w:rsid w:val="4AB9CA38"/>
    <w:rsid w:val="4EBE07D1"/>
    <w:rsid w:val="4FDFC8DD"/>
    <w:rsid w:val="507E3809"/>
    <w:rsid w:val="53BBEE8C"/>
    <w:rsid w:val="53D7A79C"/>
    <w:rsid w:val="53EF4A1F"/>
    <w:rsid w:val="55E55E23"/>
    <w:rsid w:val="56D74FFB"/>
    <w:rsid w:val="577E6563"/>
    <w:rsid w:val="579EA1EF"/>
    <w:rsid w:val="57EF6487"/>
    <w:rsid w:val="57FE5F99"/>
    <w:rsid w:val="57FFF489"/>
    <w:rsid w:val="5A76235A"/>
    <w:rsid w:val="5BBBEE6D"/>
    <w:rsid w:val="5BFE3B70"/>
    <w:rsid w:val="5CF712FE"/>
    <w:rsid w:val="5D79F292"/>
    <w:rsid w:val="5DD79F4C"/>
    <w:rsid w:val="5DFB9B23"/>
    <w:rsid w:val="5E9E34B5"/>
    <w:rsid w:val="5EFB096B"/>
    <w:rsid w:val="5F3985BD"/>
    <w:rsid w:val="5F3B6B21"/>
    <w:rsid w:val="5F4F4BA5"/>
    <w:rsid w:val="5F59B83E"/>
    <w:rsid w:val="5F7B968A"/>
    <w:rsid w:val="5F7FC49D"/>
    <w:rsid w:val="5F968074"/>
    <w:rsid w:val="5FAF47ED"/>
    <w:rsid w:val="5FBC87A1"/>
    <w:rsid w:val="5FCF5C2C"/>
    <w:rsid w:val="5FD7E9D4"/>
    <w:rsid w:val="5FE0FC93"/>
    <w:rsid w:val="5FFD0BCF"/>
    <w:rsid w:val="5FFF3A50"/>
    <w:rsid w:val="5FFFD14A"/>
    <w:rsid w:val="5FFFE0F2"/>
    <w:rsid w:val="60CEED2A"/>
    <w:rsid w:val="62BDD494"/>
    <w:rsid w:val="64CF3E13"/>
    <w:rsid w:val="657D8AE7"/>
    <w:rsid w:val="663F4136"/>
    <w:rsid w:val="66F19D51"/>
    <w:rsid w:val="6776CCE5"/>
    <w:rsid w:val="67DFA293"/>
    <w:rsid w:val="67FD73DF"/>
    <w:rsid w:val="67FF9167"/>
    <w:rsid w:val="6BDFE75E"/>
    <w:rsid w:val="6BFF6BDF"/>
    <w:rsid w:val="6BFFF2DB"/>
    <w:rsid w:val="6C5D0071"/>
    <w:rsid w:val="6CDF1DC8"/>
    <w:rsid w:val="6CF76F39"/>
    <w:rsid w:val="6CFE5C94"/>
    <w:rsid w:val="6CFF40BC"/>
    <w:rsid w:val="6D7BEF25"/>
    <w:rsid w:val="6DBC1562"/>
    <w:rsid w:val="6ECE253B"/>
    <w:rsid w:val="6F1F2735"/>
    <w:rsid w:val="6F77A50A"/>
    <w:rsid w:val="6FB6D0C4"/>
    <w:rsid w:val="6FBD617C"/>
    <w:rsid w:val="6FDF2F6B"/>
    <w:rsid w:val="6FDFBADE"/>
    <w:rsid w:val="6FF3C7AD"/>
    <w:rsid w:val="6FF7CCEE"/>
    <w:rsid w:val="6FFDDC80"/>
    <w:rsid w:val="6FFFCED2"/>
    <w:rsid w:val="6FFFF717"/>
    <w:rsid w:val="71EF9669"/>
    <w:rsid w:val="71EFD905"/>
    <w:rsid w:val="7307FAF2"/>
    <w:rsid w:val="7577B41D"/>
    <w:rsid w:val="757F4BC0"/>
    <w:rsid w:val="75DAC356"/>
    <w:rsid w:val="75F92746"/>
    <w:rsid w:val="75FE33F5"/>
    <w:rsid w:val="763F7B1B"/>
    <w:rsid w:val="766D1E03"/>
    <w:rsid w:val="767B55F4"/>
    <w:rsid w:val="76A4C6CA"/>
    <w:rsid w:val="76EAE8FA"/>
    <w:rsid w:val="76F0E669"/>
    <w:rsid w:val="76F301D8"/>
    <w:rsid w:val="775851D4"/>
    <w:rsid w:val="776F30AC"/>
    <w:rsid w:val="777F17BB"/>
    <w:rsid w:val="7797814E"/>
    <w:rsid w:val="77BF9008"/>
    <w:rsid w:val="77D90EFE"/>
    <w:rsid w:val="77DBCF81"/>
    <w:rsid w:val="77DF1249"/>
    <w:rsid w:val="77ED022A"/>
    <w:rsid w:val="77FB0ED6"/>
    <w:rsid w:val="77FE0C19"/>
    <w:rsid w:val="77FEA531"/>
    <w:rsid w:val="787F085E"/>
    <w:rsid w:val="78FFA998"/>
    <w:rsid w:val="793FBB67"/>
    <w:rsid w:val="79BD8212"/>
    <w:rsid w:val="79DFC969"/>
    <w:rsid w:val="7A631B74"/>
    <w:rsid w:val="7A7FE7F4"/>
    <w:rsid w:val="7AD37DAD"/>
    <w:rsid w:val="7ADEB884"/>
    <w:rsid w:val="7AFDB23F"/>
    <w:rsid w:val="7B3EA103"/>
    <w:rsid w:val="7B6F259C"/>
    <w:rsid w:val="7B75D68A"/>
    <w:rsid w:val="7B779DD5"/>
    <w:rsid w:val="7BB72735"/>
    <w:rsid w:val="7BD758DE"/>
    <w:rsid w:val="7BDFD30A"/>
    <w:rsid w:val="7BE71D15"/>
    <w:rsid w:val="7BFB0584"/>
    <w:rsid w:val="7BFE2BEE"/>
    <w:rsid w:val="7C76B801"/>
    <w:rsid w:val="7CDF303A"/>
    <w:rsid w:val="7CDF336D"/>
    <w:rsid w:val="7D17E332"/>
    <w:rsid w:val="7D5D7956"/>
    <w:rsid w:val="7D776BDC"/>
    <w:rsid w:val="7D7F668F"/>
    <w:rsid w:val="7DBDE71E"/>
    <w:rsid w:val="7DDD6974"/>
    <w:rsid w:val="7DE2015C"/>
    <w:rsid w:val="7DF30E1F"/>
    <w:rsid w:val="7DF750A0"/>
    <w:rsid w:val="7DFB4CAA"/>
    <w:rsid w:val="7DFE5733"/>
    <w:rsid w:val="7E39E148"/>
    <w:rsid w:val="7E534237"/>
    <w:rsid w:val="7E8DDD70"/>
    <w:rsid w:val="7E9BF41B"/>
    <w:rsid w:val="7EBBED3C"/>
    <w:rsid w:val="7ED3A250"/>
    <w:rsid w:val="7EDDA867"/>
    <w:rsid w:val="7EDDC7D5"/>
    <w:rsid w:val="7EEDA9ED"/>
    <w:rsid w:val="7EEDFF1B"/>
    <w:rsid w:val="7EF16E05"/>
    <w:rsid w:val="7EF696F7"/>
    <w:rsid w:val="7EF7D548"/>
    <w:rsid w:val="7EF83C47"/>
    <w:rsid w:val="7EFE41D6"/>
    <w:rsid w:val="7EFF4DA7"/>
    <w:rsid w:val="7EFF62EF"/>
    <w:rsid w:val="7EFF8990"/>
    <w:rsid w:val="7EFF90CB"/>
    <w:rsid w:val="7F1D98CB"/>
    <w:rsid w:val="7F1DAF9C"/>
    <w:rsid w:val="7F5FA5C4"/>
    <w:rsid w:val="7F6E7CA9"/>
    <w:rsid w:val="7F7F496A"/>
    <w:rsid w:val="7F7FB28D"/>
    <w:rsid w:val="7F8A08BE"/>
    <w:rsid w:val="7FAE36D3"/>
    <w:rsid w:val="7FB308F9"/>
    <w:rsid w:val="7FB6E280"/>
    <w:rsid w:val="7FBB1EA5"/>
    <w:rsid w:val="7FBF6410"/>
    <w:rsid w:val="7FC87D29"/>
    <w:rsid w:val="7FDE98FD"/>
    <w:rsid w:val="7FDEDB20"/>
    <w:rsid w:val="7FDFED60"/>
    <w:rsid w:val="7FEFD948"/>
    <w:rsid w:val="7FF77D1F"/>
    <w:rsid w:val="7FF7B3D4"/>
    <w:rsid w:val="7FFB2C45"/>
    <w:rsid w:val="7FFD0808"/>
    <w:rsid w:val="7FFEFE11"/>
    <w:rsid w:val="7FFF66DC"/>
    <w:rsid w:val="7FFFEF17"/>
    <w:rsid w:val="87B71A2D"/>
    <w:rsid w:val="87F320D5"/>
    <w:rsid w:val="8ADE071B"/>
    <w:rsid w:val="8DFF2CED"/>
    <w:rsid w:val="8EFFC9DC"/>
    <w:rsid w:val="8FBF6A8A"/>
    <w:rsid w:val="92D5435D"/>
    <w:rsid w:val="93BDDF7D"/>
    <w:rsid w:val="93FB7285"/>
    <w:rsid w:val="9A9A3EFE"/>
    <w:rsid w:val="9BFB0E44"/>
    <w:rsid w:val="9D7AD3DA"/>
    <w:rsid w:val="9DFB3B04"/>
    <w:rsid w:val="9E7EA68D"/>
    <w:rsid w:val="9EF95944"/>
    <w:rsid w:val="9F5B273F"/>
    <w:rsid w:val="9FDF60DA"/>
    <w:rsid w:val="9FEFB443"/>
    <w:rsid w:val="9FF7BD05"/>
    <w:rsid w:val="9FFF4E1E"/>
    <w:rsid w:val="A1BF565B"/>
    <w:rsid w:val="A37AB166"/>
    <w:rsid w:val="A3EAE97F"/>
    <w:rsid w:val="A3F7B5AD"/>
    <w:rsid w:val="A7BB399D"/>
    <w:rsid w:val="ABBE9A3B"/>
    <w:rsid w:val="ABFD34AE"/>
    <w:rsid w:val="AD2B16EB"/>
    <w:rsid w:val="AD5FBD18"/>
    <w:rsid w:val="AF8F7BD4"/>
    <w:rsid w:val="AFE732BB"/>
    <w:rsid w:val="AFFFB58E"/>
    <w:rsid w:val="B372EAE9"/>
    <w:rsid w:val="B3BEF3F6"/>
    <w:rsid w:val="B3FD182B"/>
    <w:rsid w:val="B5D7F157"/>
    <w:rsid w:val="B7BDCE7A"/>
    <w:rsid w:val="B7DB31F4"/>
    <w:rsid w:val="B7FEE749"/>
    <w:rsid w:val="BA57A40A"/>
    <w:rsid w:val="BAF33DA7"/>
    <w:rsid w:val="BAFE6A6F"/>
    <w:rsid w:val="BB760649"/>
    <w:rsid w:val="BB7F3F06"/>
    <w:rsid w:val="BBBB4636"/>
    <w:rsid w:val="BBC9AF4C"/>
    <w:rsid w:val="BBD78F28"/>
    <w:rsid w:val="BBE6F5E9"/>
    <w:rsid w:val="BBF6601F"/>
    <w:rsid w:val="BBF965A2"/>
    <w:rsid w:val="BBFF17F8"/>
    <w:rsid w:val="BCDF3AF1"/>
    <w:rsid w:val="BCF728A6"/>
    <w:rsid w:val="BD6E7272"/>
    <w:rsid w:val="BDB4CF5C"/>
    <w:rsid w:val="BDCF4A57"/>
    <w:rsid w:val="BDF3CB5E"/>
    <w:rsid w:val="BDFF02A1"/>
    <w:rsid w:val="BE7FDC6A"/>
    <w:rsid w:val="BEDC4378"/>
    <w:rsid w:val="BEEC9074"/>
    <w:rsid w:val="BEFB0DCB"/>
    <w:rsid w:val="BEFECF2D"/>
    <w:rsid w:val="BF1C4EE1"/>
    <w:rsid w:val="BF8CC063"/>
    <w:rsid w:val="BFBB3B1F"/>
    <w:rsid w:val="BFDB3141"/>
    <w:rsid w:val="BFDDC8EA"/>
    <w:rsid w:val="BFEB465D"/>
    <w:rsid w:val="BFF13BB0"/>
    <w:rsid w:val="BFF516CF"/>
    <w:rsid w:val="BFF75D00"/>
    <w:rsid w:val="BFFA95A9"/>
    <w:rsid w:val="BFFB65E1"/>
    <w:rsid w:val="BFFCE3D0"/>
    <w:rsid w:val="BFFF1CB5"/>
    <w:rsid w:val="BFFF9649"/>
    <w:rsid w:val="BFFFC590"/>
    <w:rsid w:val="C6EF7497"/>
    <w:rsid w:val="C9BCB069"/>
    <w:rsid w:val="C9C28F0C"/>
    <w:rsid w:val="CB7F6EF8"/>
    <w:rsid w:val="CCA12E63"/>
    <w:rsid w:val="CDBCD36D"/>
    <w:rsid w:val="CDFF0C5C"/>
    <w:rsid w:val="CF84AB20"/>
    <w:rsid w:val="CFD76E75"/>
    <w:rsid w:val="D2DA844C"/>
    <w:rsid w:val="D3FF5F70"/>
    <w:rsid w:val="D4FE2374"/>
    <w:rsid w:val="D57EFC3C"/>
    <w:rsid w:val="D5BD64BC"/>
    <w:rsid w:val="D7BBF96D"/>
    <w:rsid w:val="D7CF5D04"/>
    <w:rsid w:val="D7FA0108"/>
    <w:rsid w:val="D7FEBA82"/>
    <w:rsid w:val="D8CBDC57"/>
    <w:rsid w:val="D99B21DF"/>
    <w:rsid w:val="DB6FDEAB"/>
    <w:rsid w:val="DBB76C76"/>
    <w:rsid w:val="DBF51419"/>
    <w:rsid w:val="DBFE8CC7"/>
    <w:rsid w:val="DCCC174D"/>
    <w:rsid w:val="DCDB09CE"/>
    <w:rsid w:val="DDB9E0D0"/>
    <w:rsid w:val="DDEFF4B5"/>
    <w:rsid w:val="DDFF4821"/>
    <w:rsid w:val="DDFFC08A"/>
    <w:rsid w:val="DDFFDE04"/>
    <w:rsid w:val="DE3E490B"/>
    <w:rsid w:val="DEEDDEEE"/>
    <w:rsid w:val="DF530D95"/>
    <w:rsid w:val="DF7BA9FF"/>
    <w:rsid w:val="DF7E40A8"/>
    <w:rsid w:val="DF7EF57C"/>
    <w:rsid w:val="DF9B1309"/>
    <w:rsid w:val="DF9FCB9C"/>
    <w:rsid w:val="DFAC24B0"/>
    <w:rsid w:val="DFD744E7"/>
    <w:rsid w:val="DFE9ED99"/>
    <w:rsid w:val="DFEF932E"/>
    <w:rsid w:val="DFF10AC4"/>
    <w:rsid w:val="DFFF2F00"/>
    <w:rsid w:val="E17B1F47"/>
    <w:rsid w:val="E2FECD2A"/>
    <w:rsid w:val="E35B6F5B"/>
    <w:rsid w:val="E4F71F68"/>
    <w:rsid w:val="E5FD3D02"/>
    <w:rsid w:val="E5FFB9AE"/>
    <w:rsid w:val="E6C51B6C"/>
    <w:rsid w:val="E7638E59"/>
    <w:rsid w:val="E7BBE3AE"/>
    <w:rsid w:val="E7EE4032"/>
    <w:rsid w:val="E7FA4FED"/>
    <w:rsid w:val="E7FBBB6F"/>
    <w:rsid w:val="E7FEEBB0"/>
    <w:rsid w:val="E9BF37F4"/>
    <w:rsid w:val="E9F365F5"/>
    <w:rsid w:val="E9FE69EB"/>
    <w:rsid w:val="EADD6A16"/>
    <w:rsid w:val="EAFE98DD"/>
    <w:rsid w:val="EB3B813C"/>
    <w:rsid w:val="EB667906"/>
    <w:rsid w:val="EBDA677B"/>
    <w:rsid w:val="EBE377B4"/>
    <w:rsid w:val="EBF7D376"/>
    <w:rsid w:val="EBFC0EA2"/>
    <w:rsid w:val="EBFF1F12"/>
    <w:rsid w:val="ECEE0DA7"/>
    <w:rsid w:val="ECFF4B5D"/>
    <w:rsid w:val="ED737188"/>
    <w:rsid w:val="EDF71876"/>
    <w:rsid w:val="EDF72AF6"/>
    <w:rsid w:val="EEBF4A5C"/>
    <w:rsid w:val="EEF99B39"/>
    <w:rsid w:val="EEFFE494"/>
    <w:rsid w:val="EF6F0BD0"/>
    <w:rsid w:val="EF7DCC19"/>
    <w:rsid w:val="EF7F200F"/>
    <w:rsid w:val="EF87DE98"/>
    <w:rsid w:val="EFBB2C33"/>
    <w:rsid w:val="EFDDC7A0"/>
    <w:rsid w:val="EFF62661"/>
    <w:rsid w:val="EFFC19FB"/>
    <w:rsid w:val="EFFDA3DF"/>
    <w:rsid w:val="F1B7665B"/>
    <w:rsid w:val="F1F6E677"/>
    <w:rsid w:val="F1FFC7C5"/>
    <w:rsid w:val="F2FED796"/>
    <w:rsid w:val="F3995F36"/>
    <w:rsid w:val="F3B8C469"/>
    <w:rsid w:val="F3E7A0A6"/>
    <w:rsid w:val="F3EF8ABE"/>
    <w:rsid w:val="F50BF741"/>
    <w:rsid w:val="F53F4EA7"/>
    <w:rsid w:val="F55FA4FC"/>
    <w:rsid w:val="F5BF52EB"/>
    <w:rsid w:val="F6A55775"/>
    <w:rsid w:val="F6BF6D67"/>
    <w:rsid w:val="F6DD7A62"/>
    <w:rsid w:val="F6F7B4AB"/>
    <w:rsid w:val="F6FFA9D1"/>
    <w:rsid w:val="F7238875"/>
    <w:rsid w:val="F7375C21"/>
    <w:rsid w:val="F766F1B0"/>
    <w:rsid w:val="F76B28FF"/>
    <w:rsid w:val="F77F6AD9"/>
    <w:rsid w:val="F78BF925"/>
    <w:rsid w:val="F78F4428"/>
    <w:rsid w:val="F7B3B5B9"/>
    <w:rsid w:val="F7CB04E7"/>
    <w:rsid w:val="F7CE527C"/>
    <w:rsid w:val="F7DF45BD"/>
    <w:rsid w:val="F7ECA2B7"/>
    <w:rsid w:val="F7EF8011"/>
    <w:rsid w:val="F7F7508A"/>
    <w:rsid w:val="F7FD6437"/>
    <w:rsid w:val="F7FDFB18"/>
    <w:rsid w:val="F7FFB561"/>
    <w:rsid w:val="F8778C09"/>
    <w:rsid w:val="F8DB46AF"/>
    <w:rsid w:val="F97DBD66"/>
    <w:rsid w:val="F9EF476A"/>
    <w:rsid w:val="F9FE5DFA"/>
    <w:rsid w:val="FA6AF51B"/>
    <w:rsid w:val="FA7D13F6"/>
    <w:rsid w:val="FABF2326"/>
    <w:rsid w:val="FAFA911C"/>
    <w:rsid w:val="FAFD0C23"/>
    <w:rsid w:val="FAFEC2DF"/>
    <w:rsid w:val="FAFF8EA5"/>
    <w:rsid w:val="FB5F2870"/>
    <w:rsid w:val="FBA8D724"/>
    <w:rsid w:val="FBB591FE"/>
    <w:rsid w:val="FBB74A2C"/>
    <w:rsid w:val="FBBD2540"/>
    <w:rsid w:val="FBDF828C"/>
    <w:rsid w:val="FBDFE635"/>
    <w:rsid w:val="FBEA8736"/>
    <w:rsid w:val="FBEC80E7"/>
    <w:rsid w:val="FBF58099"/>
    <w:rsid w:val="FBF98235"/>
    <w:rsid w:val="FBFAE468"/>
    <w:rsid w:val="FBFB52E7"/>
    <w:rsid w:val="FBFBAF29"/>
    <w:rsid w:val="FBFE4D14"/>
    <w:rsid w:val="FCB3ED9C"/>
    <w:rsid w:val="FCFBF226"/>
    <w:rsid w:val="FCFE4E77"/>
    <w:rsid w:val="FCFF7155"/>
    <w:rsid w:val="FD0F1A7C"/>
    <w:rsid w:val="FD7E1593"/>
    <w:rsid w:val="FD8DDC3B"/>
    <w:rsid w:val="FDAB2128"/>
    <w:rsid w:val="FDAE56E5"/>
    <w:rsid w:val="FDB79701"/>
    <w:rsid w:val="FDED9052"/>
    <w:rsid w:val="FDEFB045"/>
    <w:rsid w:val="FDEFC83E"/>
    <w:rsid w:val="FDEFFC4E"/>
    <w:rsid w:val="FDFAD7F7"/>
    <w:rsid w:val="FDFBA233"/>
    <w:rsid w:val="FDFE288B"/>
    <w:rsid w:val="FDFF3B28"/>
    <w:rsid w:val="FE590359"/>
    <w:rsid w:val="FE9E3817"/>
    <w:rsid w:val="FEA1853A"/>
    <w:rsid w:val="FEBBE7BF"/>
    <w:rsid w:val="FEC79368"/>
    <w:rsid w:val="FEF77B02"/>
    <w:rsid w:val="FEF94CDF"/>
    <w:rsid w:val="FEF99F76"/>
    <w:rsid w:val="FEFDEB4C"/>
    <w:rsid w:val="FEFF1FD5"/>
    <w:rsid w:val="FEFFB0F4"/>
    <w:rsid w:val="FF254A4C"/>
    <w:rsid w:val="FF5FEF7F"/>
    <w:rsid w:val="FF756633"/>
    <w:rsid w:val="FF7B89C3"/>
    <w:rsid w:val="FF7F3B5E"/>
    <w:rsid w:val="FF7F8F48"/>
    <w:rsid w:val="FF7FDEBA"/>
    <w:rsid w:val="FF7FEE95"/>
    <w:rsid w:val="FF8BF242"/>
    <w:rsid w:val="FFA76415"/>
    <w:rsid w:val="FFAD6229"/>
    <w:rsid w:val="FFAE2840"/>
    <w:rsid w:val="FFB6EC9B"/>
    <w:rsid w:val="FFBB9AF6"/>
    <w:rsid w:val="FFBD784F"/>
    <w:rsid w:val="FFDBFAA1"/>
    <w:rsid w:val="FFDD96E6"/>
    <w:rsid w:val="FFDDB551"/>
    <w:rsid w:val="FFDF5F96"/>
    <w:rsid w:val="FFDFFDF4"/>
    <w:rsid w:val="FFE3CDDA"/>
    <w:rsid w:val="FFEEF5A8"/>
    <w:rsid w:val="FFF2D51E"/>
    <w:rsid w:val="FFF74B5B"/>
    <w:rsid w:val="FFF7F7D9"/>
    <w:rsid w:val="FFF9D665"/>
    <w:rsid w:val="FFFBA486"/>
    <w:rsid w:val="FFFD74C7"/>
    <w:rsid w:val="FFFE1981"/>
    <w:rsid w:val="FFFE3C70"/>
    <w:rsid w:val="FFFE63B3"/>
    <w:rsid w:val="FFFF1CBC"/>
    <w:rsid w:val="FFFF7EF4"/>
    <w:rsid w:val="FFFF7F75"/>
    <w:rsid w:val="FFFFC62C"/>
    <w:rsid w:val="00294E50"/>
    <w:rsid w:val="00304F15"/>
    <w:rsid w:val="00326364"/>
    <w:rsid w:val="00387062"/>
    <w:rsid w:val="004146B3"/>
    <w:rsid w:val="00820B8F"/>
    <w:rsid w:val="00852FDC"/>
    <w:rsid w:val="00917E49"/>
    <w:rsid w:val="009D5DF6"/>
    <w:rsid w:val="00A750A8"/>
    <w:rsid w:val="00A84327"/>
    <w:rsid w:val="00B92484"/>
    <w:rsid w:val="00BA1677"/>
    <w:rsid w:val="00F6350E"/>
    <w:rsid w:val="00F85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125FE8-3DFF-4DAA-8F04-34115F01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000FF"/>
      <w:u w:val="single"/>
    </w:rPr>
  </w:style>
  <w:style w:type="character" w:styleId="a9">
    <w:name w:val="annotation reference"/>
    <w:basedOn w:val="a0"/>
    <w:uiPriority w:val="99"/>
    <w:unhideWhenUsed/>
    <w:qFormat/>
    <w:rPr>
      <w:sz w:val="21"/>
      <w:szCs w:val="21"/>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Char3">
    <w:name w:val="页眉 Char"/>
    <w:basedOn w:val="a0"/>
    <w:link w:val="a7"/>
    <w:uiPriority w:val="99"/>
    <w:qFormat/>
    <w:rPr>
      <w:rFonts w:asciiTheme="minorHAnsi" w:eastAsiaTheme="minorEastAsia" w:hAnsiTheme="minorHAnsi" w:cstheme="minorBidi"/>
      <w:kern w:val="2"/>
      <w:sz w:val="18"/>
      <w:szCs w:val="18"/>
    </w:rPr>
  </w:style>
  <w:style w:type="character" w:customStyle="1" w:styleId="Char2">
    <w:name w:val="页脚 Char"/>
    <w:basedOn w:val="a0"/>
    <w:link w:val="a6"/>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7</Pages>
  <Words>2424</Words>
  <Characters>13821</Characters>
  <Application>Microsoft Office Word</Application>
  <DocSecurity>0</DocSecurity>
  <Lines>115</Lines>
  <Paragraphs>32</Paragraphs>
  <ScaleCrop>false</ScaleCrop>
  <Company>bupt</Company>
  <LinksUpToDate>false</LinksUpToDate>
  <CharactersWithSpaces>16213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lhl</dc:creator>
  <cp:lastModifiedBy>lhl</cp:lastModifiedBy>
  <cp:revision>12</cp:revision>
  <dcterms:created xsi:type="dcterms:W3CDTF">2019-07-05T09:18:00Z</dcterms:created>
  <dcterms:modified xsi:type="dcterms:W3CDTF">2019-08-25T09:12:00Z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